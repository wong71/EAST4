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99FB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文档编号：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rFonts w:hint="eastAsia"/>
          <w:b/>
          <w:bCs/>
          <w:sz w:val="18"/>
        </w:rPr>
        <w:t>ENFO</w:t>
      </w:r>
      <w:r w:rsidR="00AE2517">
        <w:rPr>
          <w:b/>
          <w:bCs/>
          <w:sz w:val="18"/>
        </w:rPr>
        <w:t>_T1_</w:t>
      </w:r>
    </w:p>
    <w:p w14:paraId="768506A0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版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本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b/>
          <w:bCs/>
          <w:sz w:val="18"/>
        </w:rPr>
        <w:t>VERSION 1</w:t>
      </w:r>
    </w:p>
    <w:p w14:paraId="685C1D29" w14:textId="77777777" w:rsidR="00621CFA" w:rsidRPr="002D3ECC" w:rsidRDefault="00621CFA" w:rsidP="00621CFA">
      <w:pPr>
        <w:rPr>
          <w:sz w:val="18"/>
        </w:rPr>
      </w:pPr>
      <w:r w:rsidRPr="002D3ECC">
        <w:rPr>
          <w:rFonts w:hint="eastAsia"/>
          <w:b/>
          <w:bCs/>
          <w:sz w:val="18"/>
        </w:rPr>
        <w:t>密</w:t>
      </w:r>
      <w:r w:rsidRPr="002D3ECC">
        <w:rPr>
          <w:rFonts w:hint="eastAsia"/>
          <w:b/>
          <w:bCs/>
          <w:sz w:val="18"/>
        </w:rPr>
        <w:t xml:space="preserve">    </w:t>
      </w:r>
      <w:r w:rsidRPr="002D3ECC">
        <w:rPr>
          <w:rFonts w:hint="eastAsia"/>
          <w:b/>
          <w:bCs/>
          <w:sz w:val="18"/>
        </w:rPr>
        <w:t>级：</w:t>
      </w:r>
      <w:r w:rsidRPr="002D3ECC">
        <w:rPr>
          <w:rFonts w:hint="eastAsia"/>
          <w:b/>
          <w:bCs/>
          <w:sz w:val="18"/>
        </w:rPr>
        <w:t xml:space="preserve"> </w:t>
      </w:r>
    </w:p>
    <w:p w14:paraId="30D7A39C" w14:textId="77777777" w:rsidR="00621CFA" w:rsidRDefault="00621CFA" w:rsidP="00621CFA"/>
    <w:p w14:paraId="5BAC58DC" w14:textId="77777777" w:rsidR="00621CFA" w:rsidRDefault="00621CFA" w:rsidP="00621CFA"/>
    <w:p w14:paraId="7DD9CACE" w14:textId="77777777" w:rsidR="00621CFA" w:rsidRDefault="00621CFA" w:rsidP="00621CFA"/>
    <w:p w14:paraId="27464DB4" w14:textId="77777777" w:rsidR="00621CFA" w:rsidRDefault="00621CFA" w:rsidP="00621CFA"/>
    <w:p w14:paraId="4F1FB873" w14:textId="77777777" w:rsidR="00621CFA" w:rsidRDefault="00621CFA" w:rsidP="00621CFA"/>
    <w:p w14:paraId="0EF3E740" w14:textId="77777777" w:rsidR="00621CFA" w:rsidRDefault="00621CFA" w:rsidP="00621CFA"/>
    <w:p w14:paraId="3DFB4310" w14:textId="786CCE82" w:rsidR="00621CFA" w:rsidRPr="00C356DC" w:rsidRDefault="00C356DC" w:rsidP="00621CFA">
      <w:pPr>
        <w:pStyle w:val="ab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西部</w:t>
      </w:r>
      <w:r w:rsidR="006440F3"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信托——</w:t>
      </w:r>
      <w:r w:rsidRPr="00C356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EAST 4 </w:t>
      </w:r>
      <w:r w:rsidR="00E96F1D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消费贷业务</w:t>
      </w:r>
    </w:p>
    <w:p w14:paraId="6B489B38" w14:textId="77777777" w:rsidR="00621CFA" w:rsidRDefault="00621CFA" w:rsidP="00621CFA"/>
    <w:p w14:paraId="5B77AE73" w14:textId="77777777" w:rsidR="00621CFA" w:rsidRDefault="00621CFA" w:rsidP="00621CFA"/>
    <w:p w14:paraId="196C5C67" w14:textId="77777777" w:rsidR="00621CFA" w:rsidRDefault="00621CFA" w:rsidP="00621CFA"/>
    <w:p w14:paraId="6D21A119" w14:textId="77777777" w:rsidR="00621CFA" w:rsidRDefault="00621CFA" w:rsidP="00621CFA"/>
    <w:p w14:paraId="3E2E3970" w14:textId="77777777" w:rsidR="00621CFA" w:rsidRDefault="00621CFA" w:rsidP="00621CFA"/>
    <w:p w14:paraId="0E5E532F" w14:textId="77777777" w:rsidR="00621CFA" w:rsidRDefault="00621CFA" w:rsidP="00621CFA"/>
    <w:p w14:paraId="53A9EF37" w14:textId="77777777" w:rsidR="00621CFA" w:rsidRDefault="00621CFA" w:rsidP="00621CFA"/>
    <w:p w14:paraId="394AF336" w14:textId="77777777" w:rsidR="00621CFA" w:rsidRDefault="00621CFA" w:rsidP="00621CFA"/>
    <w:p w14:paraId="0B613D7B" w14:textId="77777777" w:rsidR="00621CFA" w:rsidRDefault="00621CFA">
      <w:pPr>
        <w:widowControl/>
        <w:jc w:val="left"/>
      </w:pPr>
      <w:r>
        <w:br w:type="page"/>
      </w:r>
    </w:p>
    <w:p w14:paraId="2C804983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文档信息</w:t>
      </w:r>
    </w:p>
    <w:p w14:paraId="5090F869" w14:textId="77777777" w:rsidR="00621CFA" w:rsidRDefault="00621CFA" w:rsidP="00621C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860"/>
      </w:tblGrid>
      <w:tr w:rsidR="00621CFA" w:rsidRPr="002D3ECC" w14:paraId="531CA80D" w14:textId="77777777" w:rsidTr="008F7DB0">
        <w:trPr>
          <w:trHeight w:val="280"/>
        </w:trPr>
        <w:tc>
          <w:tcPr>
            <w:tcW w:w="2376" w:type="dxa"/>
            <w:shd w:val="clear" w:color="auto" w:fill="C0C0C0"/>
          </w:tcPr>
          <w:p w14:paraId="6496BB78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项目名称</w:t>
            </w:r>
          </w:p>
        </w:tc>
        <w:tc>
          <w:tcPr>
            <w:tcW w:w="6860" w:type="dxa"/>
          </w:tcPr>
          <w:p w14:paraId="05A2D6F2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  <w:tr w:rsidR="00621CFA" w:rsidRPr="002D3ECC" w14:paraId="49CF2276" w14:textId="77777777" w:rsidTr="008F7DB0">
        <w:trPr>
          <w:trHeight w:val="145"/>
        </w:trPr>
        <w:tc>
          <w:tcPr>
            <w:tcW w:w="2376" w:type="dxa"/>
            <w:shd w:val="clear" w:color="auto" w:fill="C0C0C0"/>
          </w:tcPr>
          <w:p w14:paraId="0D67E606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文档名称</w:t>
            </w:r>
          </w:p>
        </w:tc>
        <w:tc>
          <w:tcPr>
            <w:tcW w:w="6860" w:type="dxa"/>
          </w:tcPr>
          <w:p w14:paraId="65F02BD9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2A69E1A9" w14:textId="77777777" w:rsidR="00621CFA" w:rsidRDefault="00621CFA" w:rsidP="00621CFA">
      <w:pPr>
        <w:rPr>
          <w:rFonts w:eastAsia="黑体"/>
          <w:b/>
          <w:bCs/>
          <w:szCs w:val="32"/>
        </w:rPr>
      </w:pPr>
    </w:p>
    <w:p w14:paraId="3B02CD3D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文件控制</w:t>
      </w:r>
    </w:p>
    <w:p w14:paraId="75886384" w14:textId="77777777" w:rsidR="00621CFA" w:rsidRPr="00621CFA" w:rsidRDefault="00621CFA" w:rsidP="00621CFA">
      <w:pPr>
        <w:rPr>
          <w:rFonts w:ascii="微软雅黑" w:hAnsi="微软雅黑"/>
          <w:b/>
          <w:bCs/>
          <w:sz w:val="24"/>
        </w:rPr>
      </w:pPr>
      <w:r w:rsidRPr="00621CFA">
        <w:rPr>
          <w:rFonts w:ascii="微软雅黑" w:hAnsi="微软雅黑" w:hint="eastAsia"/>
          <w:b/>
          <w:bCs/>
          <w:sz w:val="24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17"/>
        <w:gridCol w:w="1560"/>
        <w:gridCol w:w="4733"/>
      </w:tblGrid>
      <w:tr w:rsidR="00621CFA" w:rsidRPr="002D3ECC" w14:paraId="44D2CCCF" w14:textId="77777777" w:rsidTr="008F7DB0">
        <w:tc>
          <w:tcPr>
            <w:tcW w:w="1526" w:type="dxa"/>
            <w:shd w:val="clear" w:color="auto" w:fill="C0C0C0"/>
          </w:tcPr>
          <w:p w14:paraId="0C5EAE4D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1417" w:type="dxa"/>
            <w:shd w:val="clear" w:color="auto" w:fill="C0C0C0"/>
          </w:tcPr>
          <w:p w14:paraId="27517074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作者</w:t>
            </w:r>
          </w:p>
        </w:tc>
        <w:tc>
          <w:tcPr>
            <w:tcW w:w="1560" w:type="dxa"/>
            <w:shd w:val="clear" w:color="auto" w:fill="C0C0C0"/>
          </w:tcPr>
          <w:p w14:paraId="7A53D99E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4733" w:type="dxa"/>
            <w:shd w:val="clear" w:color="auto" w:fill="C0C0C0"/>
          </w:tcPr>
          <w:p w14:paraId="7DD08D89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变更说明</w:t>
            </w:r>
          </w:p>
        </w:tc>
      </w:tr>
      <w:tr w:rsidR="00621CFA" w:rsidRPr="002D3ECC" w14:paraId="722B9A1C" w14:textId="77777777" w:rsidTr="008F7DB0">
        <w:tc>
          <w:tcPr>
            <w:tcW w:w="1526" w:type="dxa"/>
          </w:tcPr>
          <w:p w14:paraId="66080DC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2014-10-</w:t>
            </w:r>
            <w:r>
              <w:rPr>
                <w:sz w:val="18"/>
              </w:rPr>
              <w:t>28</w:t>
            </w:r>
          </w:p>
        </w:tc>
        <w:tc>
          <w:tcPr>
            <w:tcW w:w="1417" w:type="dxa"/>
          </w:tcPr>
          <w:p w14:paraId="5E051FF9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SHENKL</w:t>
            </w:r>
          </w:p>
        </w:tc>
        <w:tc>
          <w:tcPr>
            <w:tcW w:w="1560" w:type="dxa"/>
          </w:tcPr>
          <w:p w14:paraId="05A8726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33" w:type="dxa"/>
          </w:tcPr>
          <w:p w14:paraId="2A39457D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621CFA" w:rsidRPr="002D3ECC" w14:paraId="0CA5876A" w14:textId="77777777" w:rsidTr="008F7DB0">
        <w:tc>
          <w:tcPr>
            <w:tcW w:w="1526" w:type="dxa"/>
          </w:tcPr>
          <w:p w14:paraId="0DC40BE0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50852D6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560" w:type="dxa"/>
          </w:tcPr>
          <w:p w14:paraId="1B5EBA01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4733" w:type="dxa"/>
          </w:tcPr>
          <w:p w14:paraId="1C127F2C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4548AB79" w14:textId="77777777" w:rsidR="00A06A84" w:rsidRDefault="00A06A84" w:rsidP="007F42A9"/>
    <w:p w14:paraId="0FE7231E" w14:textId="77777777" w:rsidR="00C535FE" w:rsidRDefault="00C535FE" w:rsidP="007F42A9"/>
    <w:p w14:paraId="313AE76D" w14:textId="77777777" w:rsidR="00C535FE" w:rsidRDefault="00C535FE" w:rsidP="007F42A9"/>
    <w:p w14:paraId="3BCD1CE9" w14:textId="77777777" w:rsidR="00C535FE" w:rsidRDefault="00C535FE" w:rsidP="00C535FE">
      <w:r>
        <w:br w:type="page"/>
      </w:r>
    </w:p>
    <w:p w14:paraId="46DAE817" w14:textId="0643B05A" w:rsidR="00AE2517" w:rsidRDefault="00C356DC" w:rsidP="00C356DC">
      <w:pPr>
        <w:pStyle w:val="1"/>
      </w:pPr>
      <w:r>
        <w:rPr>
          <w:rFonts w:hint="eastAsia"/>
        </w:rPr>
        <w:lastRenderedPageBreak/>
        <w:t>信托</w:t>
      </w:r>
      <w:r w:rsidR="00AD020E">
        <w:rPr>
          <w:rFonts w:hint="eastAsia"/>
        </w:rPr>
        <w:t>运用补充信息</w:t>
      </w:r>
    </w:p>
    <w:p w14:paraId="5706A534" w14:textId="5998F744" w:rsidR="00C356DC" w:rsidRDefault="00AD020E" w:rsidP="00C356DC">
      <w:pPr>
        <w:pStyle w:val="2"/>
      </w:pPr>
      <w:r w:rsidRPr="00AD020E">
        <w:rPr>
          <w:rFonts w:hint="eastAsia"/>
        </w:rPr>
        <w:t>消费金融信托管理信息表</w:t>
      </w:r>
    </w:p>
    <w:p w14:paraId="34FC967B" w14:textId="5D34CB61" w:rsidR="00B003E0" w:rsidRDefault="00B003E0" w:rsidP="00B003E0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 w:rsidR="00D81F2C">
        <w:rPr>
          <w:b/>
          <w:bCs/>
          <w:color w:val="000099"/>
        </w:rPr>
        <w:t>F04</w:t>
      </w:r>
      <w:r w:rsidR="00D81F2C" w:rsidRPr="00D81F2C">
        <w:rPr>
          <w:rFonts w:eastAsia="仿宋_GB2312"/>
        </w:rPr>
        <w:t xml:space="preserve"> </w:t>
      </w:r>
      <w:r w:rsidR="00D81F2C">
        <w:rPr>
          <w:rFonts w:eastAsia="仿宋_GB2312"/>
        </w:rPr>
        <w:t>XFJRXTGLXX</w:t>
      </w:r>
    </w:p>
    <w:p w14:paraId="339A042F" w14:textId="4C957FF5" w:rsidR="00D02F6A" w:rsidRPr="00B003E0" w:rsidRDefault="00D02F6A" w:rsidP="00B003E0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BC443B">
        <w:rPr>
          <w:color w:val="000099"/>
        </w:rPr>
        <w:t xml:space="preserve">ID </w:t>
      </w:r>
      <w:r w:rsidR="000952A0">
        <w:rPr>
          <w:rFonts w:hint="eastAsia"/>
          <w:color w:val="000099"/>
        </w:rPr>
        <w:t>+</w:t>
      </w:r>
      <w:r w:rsidR="000952A0">
        <w:rPr>
          <w:color w:val="000099"/>
        </w:rPr>
        <w:t xml:space="preserve"> REPORT_MONTH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260"/>
      </w:tblGrid>
      <w:tr w:rsidR="00B003E0" w:rsidRPr="00F65621" w14:paraId="676C646C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25B75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6F64E9C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2326249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1F133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D408430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F1C300E" w14:textId="77777777" w:rsidR="00B003E0" w:rsidRPr="00F65621" w:rsidRDefault="00B003E0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7775AD" w14:paraId="13832B47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6D2F" w14:textId="77777777" w:rsidR="007775AD" w:rsidRDefault="007775AD" w:rsidP="007775AD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A77C6" w14:textId="7C19B815" w:rsidR="007775AD" w:rsidRDefault="00523D53" w:rsidP="007775AD">
            <w:pPr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19648" w14:textId="44CC0A65" w:rsidR="007775AD" w:rsidRDefault="00523D53" w:rsidP="007775AD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4091" w14:textId="62B795CD" w:rsidR="007775AD" w:rsidRDefault="00523D53" w:rsidP="007775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D09E" w14:textId="776D2D12" w:rsidR="007775AD" w:rsidRPr="007775AD" w:rsidRDefault="00523D53" w:rsidP="007775AD">
            <w:pPr>
              <w:rPr>
                <w:rFonts w:hint="eastAsia"/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记录号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37A2" w14:textId="48D46802" w:rsidR="007775AD" w:rsidRPr="001725E2" w:rsidRDefault="00523D53" w:rsidP="00523D5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消费金融业务记录号</w:t>
            </w:r>
          </w:p>
        </w:tc>
      </w:tr>
      <w:tr w:rsidR="000952A0" w14:paraId="0CCB3054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69654" w14:textId="77777777" w:rsidR="000952A0" w:rsidRDefault="000952A0" w:rsidP="007775AD">
            <w:pPr>
              <w:numPr>
                <w:ilvl w:val="0"/>
                <w:numId w:val="15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E716" w14:textId="444A75C5" w:rsidR="000952A0" w:rsidRDefault="000952A0" w:rsidP="007775AD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B1746" w14:textId="228B3ECC" w:rsidR="000952A0" w:rsidRDefault="000952A0" w:rsidP="007775AD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C1EF" w14:textId="52F4E4FC" w:rsidR="000952A0" w:rsidRDefault="000952A0" w:rsidP="00777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497B7" w14:textId="595F0721" w:rsidR="000952A0" w:rsidRDefault="000952A0" w:rsidP="007775AD">
            <w:pPr>
              <w:rPr>
                <w:rFonts w:hint="eastAsia"/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E934" w14:textId="77777777" w:rsidR="000952A0" w:rsidRDefault="000952A0" w:rsidP="00523D53">
            <w:pPr>
              <w:rPr>
                <w:rFonts w:hint="eastAsia"/>
                <w:sz w:val="18"/>
                <w:szCs w:val="20"/>
              </w:rPr>
            </w:pPr>
          </w:p>
        </w:tc>
      </w:tr>
      <w:tr w:rsidR="00523D53" w14:paraId="15F1C0AA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B5C67" w14:textId="77777777" w:rsidR="00523D53" w:rsidRDefault="00523D53" w:rsidP="00523D53">
            <w:pPr>
              <w:numPr>
                <w:ilvl w:val="0"/>
                <w:numId w:val="15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BB2E" w14:textId="38C99D34" w:rsidR="00523D53" w:rsidRDefault="00523D53" w:rsidP="00523D53">
            <w: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8C6E" w14:textId="29A0971A" w:rsidR="00523D53" w:rsidRDefault="00523D53" w:rsidP="00523D53">
            <w:pPr>
              <w:rPr>
                <w:kern w:val="0"/>
              </w:rPr>
            </w:pPr>
            <w:r>
              <w:rPr>
                <w:kern w:val="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1450E" w14:textId="2C9AE518" w:rsidR="00523D53" w:rsidRDefault="00523D53" w:rsidP="00523D53">
            <w:pPr>
              <w:jc w:val="center"/>
            </w:pPr>
            <w: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315E8" w14:textId="10D197AA" w:rsidR="00523D53" w:rsidRDefault="00523D53" w:rsidP="00523D5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4DCE" w14:textId="77777777" w:rsidR="00523D53" w:rsidRPr="001725E2" w:rsidRDefault="00523D53" w:rsidP="00786EAD">
            <w:pPr>
              <w:rPr>
                <w:rFonts w:hint="eastAsia"/>
                <w:sz w:val="18"/>
                <w:szCs w:val="20"/>
              </w:rPr>
            </w:pPr>
          </w:p>
        </w:tc>
      </w:tr>
      <w:tr w:rsidR="00523D53" w14:paraId="05F33C08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FEB3D" w14:textId="77777777" w:rsidR="00523D53" w:rsidRDefault="00523D53" w:rsidP="00523D53">
            <w:pPr>
              <w:numPr>
                <w:ilvl w:val="0"/>
                <w:numId w:val="15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4A1D" w14:textId="2436530D" w:rsidR="00523D53" w:rsidRDefault="00523D53" w:rsidP="00523D53">
            <w:pPr>
              <w:rPr>
                <w:rFonts w:hint="eastAsia"/>
              </w:rPr>
            </w:pPr>
            <w:r>
              <w:rPr>
                <w:rFonts w:hint="eastAsia"/>
              </w:rPr>
              <w:t>SFYZDJG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3B42" w14:textId="531CEE77" w:rsidR="00523D53" w:rsidRDefault="00523D53" w:rsidP="00523D53">
            <w:pPr>
              <w:rPr>
                <w:kern w:val="0"/>
              </w:rPr>
            </w:pPr>
            <w:r>
              <w:rPr>
                <w:kern w:val="0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5594" w14:textId="4D53976B" w:rsidR="00523D53" w:rsidRDefault="00523D53" w:rsidP="00523D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D951" w14:textId="17F535C8" w:rsidR="00523D53" w:rsidRPr="007775AD" w:rsidRDefault="00523D53" w:rsidP="00523D53">
            <w:pPr>
              <w:rPr>
                <w:rFonts w:hint="eastAsia"/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是否有助</w:t>
            </w:r>
            <w:proofErr w:type="gramStart"/>
            <w:r w:rsidRPr="007775AD">
              <w:rPr>
                <w:rFonts w:hint="eastAsia"/>
                <w:sz w:val="18"/>
                <w:szCs w:val="20"/>
              </w:rPr>
              <w:t>贷机</w:t>
            </w:r>
            <w:proofErr w:type="gramEnd"/>
            <w:r w:rsidRPr="007775AD">
              <w:rPr>
                <w:rFonts w:hint="eastAsia"/>
                <w:sz w:val="18"/>
                <w:szCs w:val="20"/>
              </w:rPr>
              <w:t>构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5490" w14:textId="77777777" w:rsidR="00786EAD" w:rsidRPr="001223AE" w:rsidRDefault="00786EAD" w:rsidP="00786EAD">
            <w:pPr>
              <w:rPr>
                <w:b/>
                <w:bCs/>
                <w:sz w:val="18"/>
                <w:szCs w:val="20"/>
              </w:rPr>
            </w:pPr>
            <w:r w:rsidRPr="001223AE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1223AE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1223AE">
              <w:rPr>
                <w:b/>
                <w:bCs/>
                <w:sz w:val="18"/>
                <w:szCs w:val="20"/>
              </w:rPr>
              <w:t>:</w:t>
            </w:r>
          </w:p>
          <w:p w14:paraId="7CA7E9AE" w14:textId="77777777" w:rsidR="00786EAD" w:rsidRDefault="00786EAD" w:rsidP="00786EAD">
            <w:pPr>
              <w:ind w:leftChars="100" w:left="21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是</w:t>
            </w:r>
          </w:p>
          <w:p w14:paraId="5506EE5D" w14:textId="50BCC274" w:rsidR="00523D53" w:rsidRPr="001725E2" w:rsidRDefault="00786EAD" w:rsidP="00786EAD">
            <w:pPr>
              <w:ind w:leftChars="100" w:left="21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否</w:t>
            </w:r>
          </w:p>
        </w:tc>
      </w:tr>
      <w:tr w:rsidR="00523D53" w14:paraId="128E5217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0C26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EE0FA" w14:textId="5A9CECD8" w:rsidR="00523D53" w:rsidRDefault="00523D53" w:rsidP="00523D53">
            <w:r>
              <w:rPr>
                <w:rFonts w:hint="eastAsia"/>
              </w:rPr>
              <w:t>ZDJGMC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A21F" w14:textId="0B929CC5" w:rsidR="00523D53" w:rsidRDefault="00523D53" w:rsidP="00523D53">
            <w:r>
              <w:rPr>
                <w:rFonts w:hint="eastAsia"/>
              </w:rPr>
              <w:t>N</w:t>
            </w:r>
            <w:r>
              <w:t>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6E28" w14:textId="16B42EB3" w:rsidR="00523D53" w:rsidRDefault="00523D53" w:rsidP="00523D5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C7C7" w14:textId="4CF5C074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助</w:t>
            </w:r>
            <w:proofErr w:type="gramStart"/>
            <w:r w:rsidRPr="007775AD">
              <w:rPr>
                <w:rFonts w:hint="eastAsia"/>
                <w:sz w:val="18"/>
                <w:szCs w:val="20"/>
              </w:rPr>
              <w:t>贷机</w:t>
            </w:r>
            <w:proofErr w:type="gramEnd"/>
            <w:r w:rsidRPr="007775AD">
              <w:rPr>
                <w:rFonts w:hint="eastAsia"/>
                <w:sz w:val="18"/>
                <w:szCs w:val="20"/>
              </w:rPr>
              <w:t>构名称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EF90" w14:textId="642D74D3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62AE0E98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E99C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1FAC9" w14:textId="513701F2" w:rsidR="00523D53" w:rsidRDefault="00523D53" w:rsidP="00523D53">
            <w:r>
              <w:rPr>
                <w:rFonts w:hint="eastAsia"/>
              </w:rPr>
              <w:t>ZDJGTYSHXYDM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EC743" w14:textId="1D72F022" w:rsidR="00523D53" w:rsidRDefault="00523D53" w:rsidP="00523D53">
            <w:r>
              <w:rPr>
                <w:rFonts w:hint="eastAsia"/>
              </w:rPr>
              <w:t>N</w:t>
            </w:r>
            <w: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31CD" w14:textId="1970444C" w:rsidR="00523D53" w:rsidRDefault="00523D53" w:rsidP="00523D5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64DC" w14:textId="0AE4F5D7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助</w:t>
            </w:r>
            <w:proofErr w:type="gramStart"/>
            <w:r w:rsidRPr="007775AD">
              <w:rPr>
                <w:rFonts w:hint="eastAsia"/>
                <w:sz w:val="18"/>
                <w:szCs w:val="20"/>
              </w:rPr>
              <w:t>贷机构统一</w:t>
            </w:r>
            <w:proofErr w:type="gramEnd"/>
            <w:r w:rsidRPr="007775AD">
              <w:rPr>
                <w:rFonts w:hint="eastAsia"/>
                <w:sz w:val="18"/>
                <w:szCs w:val="20"/>
              </w:rPr>
              <w:t>社会信用代码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082A" w14:textId="103D5EEE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0F56EED3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C72B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F9051" w14:textId="465274D5" w:rsidR="00523D53" w:rsidRDefault="00523D53" w:rsidP="00523D53">
            <w:r>
              <w:rPr>
                <w:rFonts w:hint="eastAsia"/>
              </w:rPr>
              <w:t>ZDJGHZFS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04924" w14:textId="45FE57DA" w:rsidR="00523D53" w:rsidRDefault="00523D53" w:rsidP="00523D53">
            <w:r>
              <w:rPr>
                <w:rFonts w:hint="eastAsia"/>
              </w:rPr>
              <w:t>N</w:t>
            </w:r>
            <w:r>
              <w:t>VARCHAR(70)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2E27D" w14:textId="02F8E517" w:rsidR="00523D53" w:rsidRDefault="00523D53" w:rsidP="00523D5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AB5A" w14:textId="7E06FDF5" w:rsidR="00523D53" w:rsidRPr="0043536F" w:rsidRDefault="00523D53" w:rsidP="00523D53">
            <w:pPr>
              <w:rPr>
                <w:rFonts w:hint="eastAsia"/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助</w:t>
            </w:r>
            <w:proofErr w:type="gramStart"/>
            <w:r w:rsidRPr="007775AD">
              <w:rPr>
                <w:rFonts w:hint="eastAsia"/>
                <w:sz w:val="18"/>
                <w:szCs w:val="20"/>
              </w:rPr>
              <w:t>贷机构合作</w:t>
            </w:r>
            <w:proofErr w:type="gramEnd"/>
            <w:r w:rsidRPr="007775AD">
              <w:rPr>
                <w:rFonts w:hint="eastAsia"/>
                <w:sz w:val="18"/>
                <w:szCs w:val="20"/>
              </w:rPr>
              <w:t>方式</w:t>
            </w:r>
            <w:r w:rsidR="0043536F">
              <w:rPr>
                <w:rFonts w:hint="eastAsia"/>
                <w:sz w:val="18"/>
                <w:szCs w:val="20"/>
              </w:rPr>
              <w:t>(</w:t>
            </w:r>
            <w:r w:rsidR="0043536F">
              <w:rPr>
                <w:rFonts w:hint="eastAsia"/>
                <w:sz w:val="18"/>
                <w:szCs w:val="20"/>
              </w:rPr>
              <w:t>多选</w:t>
            </w:r>
            <w:r w:rsidR="004C67ED">
              <w:rPr>
                <w:rFonts w:hint="eastAsia"/>
                <w:sz w:val="18"/>
                <w:szCs w:val="20"/>
              </w:rPr>
              <w:t>，分号分隔</w:t>
            </w:r>
            <w:r w:rsidR="0043536F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0939" w14:textId="741CC380" w:rsidR="0043536F" w:rsidRPr="0043536F" w:rsidRDefault="0043536F" w:rsidP="0043536F">
            <w:pPr>
              <w:rPr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助</w:t>
            </w:r>
            <w:proofErr w:type="gramStart"/>
            <w:r w:rsidRPr="0043536F">
              <w:rPr>
                <w:rFonts w:hint="eastAsia"/>
                <w:sz w:val="18"/>
                <w:szCs w:val="20"/>
              </w:rPr>
              <w:t>贷机构合作</w:t>
            </w:r>
            <w:proofErr w:type="gramEnd"/>
            <w:r w:rsidRPr="0043536F">
              <w:rPr>
                <w:rFonts w:hint="eastAsia"/>
                <w:sz w:val="18"/>
                <w:szCs w:val="20"/>
              </w:rPr>
              <w:t>方式</w:t>
            </w:r>
            <w:r w:rsidRPr="0043536F">
              <w:rPr>
                <w:rFonts w:hint="eastAsia"/>
                <w:sz w:val="18"/>
                <w:szCs w:val="20"/>
              </w:rPr>
              <w:t>(6024)</w:t>
            </w:r>
            <w:r>
              <w:rPr>
                <w:sz w:val="18"/>
                <w:szCs w:val="20"/>
              </w:rPr>
              <w:t>(</w:t>
            </w:r>
          </w:p>
          <w:p w14:paraId="6FCCD348" w14:textId="77777777" w:rsidR="0043536F" w:rsidRPr="0043536F" w:rsidRDefault="0043536F" w:rsidP="0043536F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1-</w:t>
            </w:r>
            <w:r w:rsidRPr="0043536F">
              <w:rPr>
                <w:rFonts w:hint="eastAsia"/>
                <w:sz w:val="18"/>
                <w:szCs w:val="20"/>
              </w:rPr>
              <w:t>客户准入</w:t>
            </w:r>
          </w:p>
          <w:p w14:paraId="1FD26094" w14:textId="77777777" w:rsidR="0043536F" w:rsidRPr="0043536F" w:rsidRDefault="0043536F" w:rsidP="0043536F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2-</w:t>
            </w:r>
            <w:r w:rsidRPr="0043536F">
              <w:rPr>
                <w:rFonts w:hint="eastAsia"/>
                <w:sz w:val="18"/>
                <w:szCs w:val="20"/>
              </w:rPr>
              <w:t>贷后管理</w:t>
            </w:r>
          </w:p>
          <w:p w14:paraId="64CFC523" w14:textId="77777777" w:rsidR="0043536F" w:rsidRPr="0043536F" w:rsidRDefault="0043536F" w:rsidP="0043536F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3-</w:t>
            </w:r>
            <w:r w:rsidRPr="0043536F">
              <w:rPr>
                <w:rFonts w:hint="eastAsia"/>
                <w:sz w:val="18"/>
                <w:szCs w:val="20"/>
              </w:rPr>
              <w:t>实际放款</w:t>
            </w:r>
          </w:p>
          <w:p w14:paraId="11CAB279" w14:textId="77777777" w:rsidR="0043536F" w:rsidRPr="0043536F" w:rsidRDefault="0043536F" w:rsidP="0043536F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4-</w:t>
            </w:r>
            <w:r w:rsidRPr="0043536F">
              <w:rPr>
                <w:rFonts w:hint="eastAsia"/>
                <w:sz w:val="18"/>
                <w:szCs w:val="20"/>
              </w:rPr>
              <w:t>回款</w:t>
            </w:r>
          </w:p>
          <w:p w14:paraId="282D8EDF" w14:textId="77777777" w:rsidR="0043536F" w:rsidRPr="0043536F" w:rsidRDefault="0043536F" w:rsidP="0043536F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5-</w:t>
            </w:r>
            <w:r w:rsidRPr="0043536F">
              <w:rPr>
                <w:rFonts w:hint="eastAsia"/>
                <w:sz w:val="18"/>
                <w:szCs w:val="20"/>
              </w:rPr>
              <w:t>资产处置</w:t>
            </w:r>
          </w:p>
          <w:p w14:paraId="620FB31B" w14:textId="76CEBC5A" w:rsidR="00523D53" w:rsidRPr="001725E2" w:rsidRDefault="0043536F" w:rsidP="0043536F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43536F">
              <w:rPr>
                <w:rFonts w:hint="eastAsia"/>
                <w:sz w:val="18"/>
                <w:szCs w:val="20"/>
              </w:rPr>
              <w:t>6-</w:t>
            </w:r>
            <w:r w:rsidRPr="0043536F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23D53" w14:paraId="58DF67CB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4CA3B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EE80A" w14:textId="6458FA00" w:rsidR="00523D53" w:rsidRDefault="00523D53" w:rsidP="00523D53">
            <w:r>
              <w:rPr>
                <w:rFonts w:hint="eastAsia"/>
              </w:rPr>
              <w:t>ZDJGRGXTCPJE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A0B9" w14:textId="11E10ECD" w:rsidR="00523D53" w:rsidRDefault="00523D53" w:rsidP="00523D53">
            <w:r>
              <w:rPr>
                <w:rFonts w:hint="eastAsia"/>
              </w:rPr>
              <w:t>D</w:t>
            </w:r>
            <w: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B1EC" w14:textId="21794FCA" w:rsidR="00523D53" w:rsidRDefault="00523D53" w:rsidP="00523D53">
            <w:pPr>
              <w:jc w:val="center"/>
            </w:pP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86F9" w14:textId="065DC8EB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助</w:t>
            </w:r>
            <w:proofErr w:type="gramStart"/>
            <w:r w:rsidRPr="007775AD">
              <w:rPr>
                <w:rFonts w:hint="eastAsia"/>
                <w:sz w:val="18"/>
                <w:szCs w:val="20"/>
              </w:rPr>
              <w:t>贷机</w:t>
            </w:r>
            <w:proofErr w:type="gramEnd"/>
            <w:r w:rsidRPr="007775AD">
              <w:rPr>
                <w:rFonts w:hint="eastAsia"/>
                <w:sz w:val="18"/>
                <w:szCs w:val="20"/>
              </w:rPr>
              <w:t>构认购信托产品金额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C8EF" w14:textId="0BF7AB44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7A87BFDC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10A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D7B63" w14:textId="447BBE0C" w:rsidR="00523D53" w:rsidRDefault="00523D53" w:rsidP="00523D53">
            <w:r>
              <w:rPr>
                <w:rFonts w:hint="eastAsia"/>
              </w:rPr>
              <w:t>DKLJFFJE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6BFE" w14:textId="7DD068CA" w:rsidR="00523D53" w:rsidRDefault="00523D53" w:rsidP="00523D53">
            <w:r>
              <w:rPr>
                <w:rFonts w:hint="eastAsia"/>
              </w:rPr>
              <w:t>D</w:t>
            </w:r>
            <w: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FD2" w14:textId="114FB0F0" w:rsidR="00523D53" w:rsidRDefault="00B26A55" w:rsidP="00523D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BF3E" w14:textId="56F18EE0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贷款累计发放金额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AC68" w14:textId="38357578" w:rsidR="00523D53" w:rsidRPr="001725E2" w:rsidRDefault="00523D53" w:rsidP="00077025">
            <w:pPr>
              <w:rPr>
                <w:rFonts w:hint="eastAsia"/>
                <w:sz w:val="18"/>
                <w:szCs w:val="20"/>
              </w:rPr>
            </w:pPr>
          </w:p>
        </w:tc>
      </w:tr>
      <w:tr w:rsidR="00523D53" w14:paraId="74569D2B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4FF6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5FB8" w14:textId="5A36A95A" w:rsidR="00523D53" w:rsidRDefault="00523D53" w:rsidP="00523D53">
            <w:r>
              <w:rPr>
                <w:rFonts w:hint="eastAsia"/>
              </w:rPr>
              <w:t>DKZYE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D709" w14:textId="3F50F7A2" w:rsidR="00523D53" w:rsidRDefault="00523D53" w:rsidP="00523D53">
            <w:r>
              <w:rPr>
                <w:rFonts w:hint="eastAsia"/>
              </w:rPr>
              <w:t>D</w:t>
            </w:r>
            <w: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A28CB" w14:textId="203AF82E" w:rsidR="00523D53" w:rsidRDefault="00B26A55" w:rsidP="00523D53">
            <w:pPr>
              <w:jc w:val="center"/>
            </w:pPr>
            <w: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BDA41" w14:textId="0C03075D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贷款总余额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8F4E" w14:textId="7B9466E0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60EB2470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6D56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759AE" w14:textId="7E0BB71C" w:rsidR="00523D53" w:rsidRDefault="00523D53" w:rsidP="00523D53">
            <w:r>
              <w:rPr>
                <w:rFonts w:hint="eastAsia"/>
              </w:rPr>
              <w:t>ZDJKRSL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82F18" w14:textId="5327EBF4" w:rsidR="00523D53" w:rsidRDefault="00523D53" w:rsidP="00523D53"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7F1D" w14:textId="19964119" w:rsidR="00523D53" w:rsidRDefault="0043536F" w:rsidP="00523D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BBE" w14:textId="6B3E220C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终端借款人数量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87B6" w14:textId="5E3F4BA6" w:rsidR="00523D53" w:rsidRPr="001725E2" w:rsidRDefault="00523D53" w:rsidP="0043536F">
            <w:pPr>
              <w:rPr>
                <w:rFonts w:hint="eastAsia"/>
                <w:sz w:val="18"/>
                <w:szCs w:val="20"/>
              </w:rPr>
            </w:pPr>
          </w:p>
        </w:tc>
      </w:tr>
      <w:tr w:rsidR="00523D53" w14:paraId="14AB6A11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B5EE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2BBF" w14:textId="227CB013" w:rsidR="00523D53" w:rsidRDefault="00523D53" w:rsidP="00523D53">
            <w:r>
              <w:rPr>
                <w:rFonts w:hint="eastAsia"/>
              </w:rPr>
              <w:t>JQPJNHLL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38BF" w14:textId="10089835" w:rsidR="00523D53" w:rsidRDefault="00523D53" w:rsidP="00523D53">
            <w:r>
              <w:rPr>
                <w:rFonts w:hint="eastAsia"/>
              </w:rPr>
              <w:t>D</w:t>
            </w:r>
            <w:r>
              <w:t>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C29D" w14:textId="344C2A75" w:rsidR="00523D53" w:rsidRDefault="0043536F" w:rsidP="00523D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3E8F7" w14:textId="49AD0717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加权平均</w:t>
            </w:r>
            <w:proofErr w:type="gramStart"/>
            <w:r w:rsidRPr="007775AD">
              <w:rPr>
                <w:rFonts w:hint="eastAsia"/>
                <w:sz w:val="18"/>
                <w:szCs w:val="20"/>
              </w:rPr>
              <w:t>年化利率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FCCE" w14:textId="1DA9F75F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23D53" w14:paraId="548895F6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E84B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4157" w14:textId="247B88F8" w:rsidR="00523D53" w:rsidRDefault="00523D53" w:rsidP="00523D53">
            <w:r>
              <w:rPr>
                <w:rFonts w:hint="eastAsia"/>
              </w:rPr>
              <w:t>XFDKFXGLFS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7403" w14:textId="0622A3EB" w:rsidR="00523D53" w:rsidRDefault="00523D53" w:rsidP="00523D53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480F" w14:textId="6905A431" w:rsidR="00523D53" w:rsidRDefault="0043536F" w:rsidP="00523D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922AF" w14:textId="0603FBE6" w:rsidR="00523D53" w:rsidRPr="007775AD" w:rsidRDefault="00523D53" w:rsidP="00523D53">
            <w:pPr>
              <w:rPr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消费贷款风险管理方式</w:t>
            </w:r>
            <w:r w:rsidR="00077025">
              <w:rPr>
                <w:rFonts w:hint="eastAsia"/>
                <w:sz w:val="18"/>
                <w:szCs w:val="20"/>
              </w:rPr>
              <w:t>(</w:t>
            </w:r>
            <w:r w:rsidR="00077025">
              <w:rPr>
                <w:rFonts w:hint="eastAsia"/>
                <w:sz w:val="18"/>
                <w:szCs w:val="20"/>
              </w:rPr>
              <w:t>多选，分号分隔</w:t>
            </w:r>
            <w:r w:rsidR="00077025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5E8" w14:textId="77777777" w:rsidR="00077025" w:rsidRPr="00077025" w:rsidRDefault="00077025" w:rsidP="00077025">
            <w:pPr>
              <w:rPr>
                <w:rFonts w:hint="eastAsia"/>
                <w:b/>
                <w:bCs/>
                <w:sz w:val="18"/>
                <w:szCs w:val="20"/>
              </w:rPr>
            </w:pPr>
            <w:r w:rsidRPr="00077025">
              <w:rPr>
                <w:rFonts w:hint="eastAsia"/>
                <w:b/>
                <w:bCs/>
                <w:sz w:val="18"/>
                <w:szCs w:val="20"/>
              </w:rPr>
              <w:t>消费贷款风险管理方式</w:t>
            </w:r>
            <w:r w:rsidRPr="00077025">
              <w:rPr>
                <w:rFonts w:hint="eastAsia"/>
                <w:b/>
                <w:bCs/>
                <w:sz w:val="18"/>
                <w:szCs w:val="20"/>
              </w:rPr>
              <w:t>(6025)</w:t>
            </w:r>
          </w:p>
          <w:p w14:paraId="4119B98B" w14:textId="77777777" w:rsidR="00077025" w:rsidRPr="00077025" w:rsidRDefault="00077025" w:rsidP="00077025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0-</w:t>
            </w:r>
            <w:r w:rsidRPr="00077025">
              <w:rPr>
                <w:rFonts w:hint="eastAsia"/>
                <w:sz w:val="18"/>
                <w:szCs w:val="20"/>
              </w:rPr>
              <w:t>无</w:t>
            </w:r>
          </w:p>
          <w:p w14:paraId="12EFCF2F" w14:textId="77777777" w:rsidR="00077025" w:rsidRPr="00077025" w:rsidRDefault="00077025" w:rsidP="00077025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1-</w:t>
            </w:r>
            <w:r w:rsidRPr="00077025">
              <w:rPr>
                <w:rFonts w:hint="eastAsia"/>
                <w:sz w:val="18"/>
                <w:szCs w:val="20"/>
              </w:rPr>
              <w:t>保证</w:t>
            </w:r>
          </w:p>
          <w:p w14:paraId="14EBEEB5" w14:textId="77777777" w:rsidR="00077025" w:rsidRPr="00077025" w:rsidRDefault="00077025" w:rsidP="00077025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2-</w:t>
            </w:r>
            <w:r w:rsidRPr="00077025">
              <w:rPr>
                <w:rFonts w:hint="eastAsia"/>
                <w:sz w:val="18"/>
                <w:szCs w:val="20"/>
              </w:rPr>
              <w:t>保险</w:t>
            </w:r>
          </w:p>
          <w:p w14:paraId="3A3144CF" w14:textId="77777777" w:rsidR="00077025" w:rsidRPr="00077025" w:rsidRDefault="00077025" w:rsidP="00077025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3-</w:t>
            </w:r>
            <w:r w:rsidRPr="00077025">
              <w:rPr>
                <w:rFonts w:hint="eastAsia"/>
                <w:sz w:val="18"/>
                <w:szCs w:val="20"/>
              </w:rPr>
              <w:t>转贷</w:t>
            </w:r>
          </w:p>
          <w:p w14:paraId="0F2995BD" w14:textId="77777777" w:rsidR="00077025" w:rsidRPr="00077025" w:rsidRDefault="00077025" w:rsidP="00077025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4-</w:t>
            </w:r>
            <w:r w:rsidRPr="00077025">
              <w:rPr>
                <w:rFonts w:hint="eastAsia"/>
                <w:sz w:val="18"/>
                <w:szCs w:val="20"/>
              </w:rPr>
              <w:t>抵押</w:t>
            </w:r>
          </w:p>
          <w:p w14:paraId="496233A6" w14:textId="77777777" w:rsidR="00077025" w:rsidRPr="00077025" w:rsidRDefault="00077025" w:rsidP="00077025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077025">
              <w:rPr>
                <w:rFonts w:hint="eastAsia"/>
                <w:sz w:val="18"/>
                <w:szCs w:val="20"/>
              </w:rPr>
              <w:t>5-</w:t>
            </w:r>
            <w:r w:rsidRPr="00077025">
              <w:rPr>
                <w:rFonts w:hint="eastAsia"/>
                <w:sz w:val="18"/>
                <w:szCs w:val="20"/>
              </w:rPr>
              <w:t>质押</w:t>
            </w:r>
          </w:p>
          <w:p w14:paraId="60346160" w14:textId="576445CA" w:rsidR="00523D53" w:rsidRDefault="00077025" w:rsidP="00077025">
            <w:pPr>
              <w:ind w:leftChars="100" w:left="210"/>
            </w:pPr>
            <w:r w:rsidRPr="00077025">
              <w:rPr>
                <w:rFonts w:hint="eastAsia"/>
                <w:sz w:val="18"/>
                <w:szCs w:val="20"/>
              </w:rPr>
              <w:t>6-</w:t>
            </w:r>
            <w:r w:rsidRPr="00077025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23D53" w14:paraId="1B474A6E" w14:textId="77777777" w:rsidTr="00D81F2C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266" w14:textId="77777777" w:rsidR="00523D53" w:rsidRDefault="00523D53" w:rsidP="00523D53">
            <w:pPr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2956" w14:textId="3242512F" w:rsidR="00523D53" w:rsidRDefault="00523D53" w:rsidP="00523D53">
            <w:r>
              <w:rPr>
                <w:rFonts w:hint="eastAsia"/>
              </w:rPr>
              <w:t>BLDKL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B09E" w14:textId="6769C118" w:rsidR="00523D53" w:rsidRDefault="00523D53" w:rsidP="00523D53">
            <w:r>
              <w:rPr>
                <w:rFonts w:hint="eastAsia"/>
              </w:rPr>
              <w:t>D</w:t>
            </w:r>
            <w:r>
              <w:t>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7837" w14:textId="1878D5E7" w:rsidR="00523D53" w:rsidRDefault="0043536F" w:rsidP="00523D5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8F27" w14:textId="2E2D49BB" w:rsidR="00523D53" w:rsidRPr="007775AD" w:rsidRDefault="00523D53" w:rsidP="00523D53">
            <w:pPr>
              <w:rPr>
                <w:color w:val="000000"/>
                <w:sz w:val="18"/>
                <w:szCs w:val="20"/>
              </w:rPr>
            </w:pPr>
            <w:r w:rsidRPr="007775AD">
              <w:rPr>
                <w:rFonts w:hint="eastAsia"/>
                <w:sz w:val="18"/>
                <w:szCs w:val="20"/>
              </w:rPr>
              <w:t>不良贷款率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9559" w14:textId="3204B71F" w:rsidR="00523D53" w:rsidRPr="00273CC3" w:rsidRDefault="00523D53" w:rsidP="00523D53">
            <w:pPr>
              <w:rPr>
                <w:b/>
                <w:bCs/>
                <w:sz w:val="18"/>
                <w:szCs w:val="20"/>
              </w:rPr>
            </w:pPr>
          </w:p>
        </w:tc>
      </w:tr>
    </w:tbl>
    <w:p w14:paraId="1B036656" w14:textId="77777777" w:rsidR="00C356DC" w:rsidRPr="00D81F2C" w:rsidRDefault="00C356DC" w:rsidP="00C356DC"/>
    <w:p w14:paraId="5846BA7B" w14:textId="2FB6679B" w:rsidR="00C356DC" w:rsidRDefault="00C35750" w:rsidP="00C356DC">
      <w:pPr>
        <w:pStyle w:val="2"/>
        <w:numPr>
          <w:ilvl w:val="1"/>
          <w:numId w:val="1"/>
        </w:numPr>
      </w:pPr>
      <w:r w:rsidRPr="00C35750">
        <w:rPr>
          <w:rFonts w:hint="eastAsia"/>
        </w:rPr>
        <w:lastRenderedPageBreak/>
        <w:t>消费金融信托借款人信息明细表</w:t>
      </w:r>
    </w:p>
    <w:p w14:paraId="2C6CD667" w14:textId="1EFAF500" w:rsidR="00E12D75" w:rsidRDefault="00E12D75" w:rsidP="00E12D75">
      <w:pPr>
        <w:rPr>
          <w:b/>
          <w:bCs/>
          <w:color w:val="000099"/>
        </w:rPr>
      </w:pPr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 w:rsidRPr="00F65621">
        <w:rPr>
          <w:b/>
          <w:bCs/>
          <w:color w:val="000099"/>
        </w:rPr>
        <w:t>V_E4_</w:t>
      </w:r>
      <w:r w:rsidR="00D81F2C">
        <w:rPr>
          <w:b/>
          <w:bCs/>
          <w:color w:val="000099"/>
        </w:rPr>
        <w:t>F05</w:t>
      </w:r>
      <w:r w:rsidR="00D81F2C" w:rsidRPr="00D81F2C">
        <w:rPr>
          <w:rFonts w:hint="eastAsia"/>
          <w:b/>
          <w:bCs/>
          <w:color w:val="000099"/>
        </w:rPr>
        <w:t>X</w:t>
      </w:r>
      <w:r w:rsidR="00D81F2C" w:rsidRPr="00D81F2C">
        <w:rPr>
          <w:b/>
          <w:bCs/>
          <w:color w:val="000099"/>
        </w:rPr>
        <w:t>FJRXTJKRXXMX</w:t>
      </w:r>
    </w:p>
    <w:p w14:paraId="0060AC56" w14:textId="73F88498" w:rsidR="00982575" w:rsidRPr="00982575" w:rsidRDefault="00982575" w:rsidP="00E12D75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 w:rsidR="002D7191">
        <w:rPr>
          <w:color w:val="000099"/>
        </w:rPr>
        <w:t xml:space="preserve">ID + REPORT_MONTH </w:t>
      </w:r>
      <w:r w:rsidRPr="00D02F6A">
        <w:rPr>
          <w:rFonts w:hint="eastAsia"/>
          <w:color w:val="000099"/>
        </w:rPr>
        <w:t>必须</w:t>
      </w:r>
      <w:r w:rsidRPr="00D02F6A">
        <w:rPr>
          <w:rFonts w:hint="eastAsia"/>
          <w:color w:val="000099"/>
        </w:rPr>
        <w:t xml:space="preserve"> </w:t>
      </w:r>
      <w:r w:rsidRPr="00D02F6A">
        <w:rPr>
          <w:rFonts w:hint="eastAsia"/>
          <w:color w:val="000099"/>
        </w:rPr>
        <w:t>唯一</w:t>
      </w:r>
    </w:p>
    <w:tbl>
      <w:tblPr>
        <w:tblW w:w="10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76"/>
        <w:gridCol w:w="3260"/>
      </w:tblGrid>
      <w:tr w:rsidR="00E12D75" w:rsidRPr="00F65621" w14:paraId="2EEF4DC7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669FF7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B7A4E1A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E12F510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8505ACD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DB84B34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229F6D6" w14:textId="77777777" w:rsidR="00E12D75" w:rsidRPr="00F65621" w:rsidRDefault="00E12D75" w:rsidP="00E37578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C151B" w14:paraId="0B8B635C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A38F" w14:textId="77777777" w:rsidR="009C151B" w:rsidRDefault="009C151B" w:rsidP="009C151B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7DBD" w14:textId="5069081B" w:rsidR="009C151B" w:rsidRPr="00DC477A" w:rsidRDefault="005C3074" w:rsidP="009C151B">
            <w:r w:rsidRPr="00DC477A"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69EDE" w14:textId="5E0675B9" w:rsidR="009C151B" w:rsidRPr="00DC477A" w:rsidRDefault="005C3074" w:rsidP="009C151B">
            <w:r w:rsidRPr="00DC477A">
              <w:rPr>
                <w:rFonts w:hint="eastAsia"/>
              </w:rPr>
              <w:t>I</w:t>
            </w:r>
            <w:r w:rsidRPr="00DC477A"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7102" w14:textId="38DF19D1" w:rsidR="009C151B" w:rsidRPr="00DC477A" w:rsidRDefault="005C3074" w:rsidP="009C151B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22B5" w14:textId="6C440BF7" w:rsidR="009C151B" w:rsidRPr="00DC477A" w:rsidRDefault="005C3074" w:rsidP="009C151B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22FE" w14:textId="1382369E" w:rsidR="009C151B" w:rsidRPr="00DC477A" w:rsidRDefault="009C151B" w:rsidP="00BC6DE6">
            <w:pPr>
              <w:rPr>
                <w:rFonts w:hint="eastAsia"/>
                <w:b/>
                <w:bCs/>
                <w:sz w:val="18"/>
                <w:szCs w:val="20"/>
              </w:rPr>
            </w:pPr>
          </w:p>
        </w:tc>
      </w:tr>
      <w:tr w:rsidR="005650B2" w14:paraId="43F68189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90241" w14:textId="77777777" w:rsidR="005650B2" w:rsidRDefault="005650B2" w:rsidP="009C151B">
            <w:pPr>
              <w:numPr>
                <w:ilvl w:val="0"/>
                <w:numId w:val="16"/>
              </w:numPr>
              <w:rPr>
                <w:rFonts w:hint="eastAsia"/>
                <w:sz w:val="18"/>
              </w:rPr>
            </w:pPr>
            <w:bookmarkStart w:id="0" w:name="_GoBack" w:colFirst="1" w:colLast="1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57C0" w14:textId="23BB6CD3" w:rsidR="005650B2" w:rsidRPr="00DC477A" w:rsidRDefault="005650B2" w:rsidP="009C151B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15F3" w14:textId="3946A2EC" w:rsidR="005650B2" w:rsidRPr="00DC477A" w:rsidRDefault="005650B2" w:rsidP="009C151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VARCHAR(60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E3C4" w14:textId="41B795E7" w:rsidR="005650B2" w:rsidRPr="00DC477A" w:rsidRDefault="005650B2" w:rsidP="005650B2">
            <w: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C3E6" w14:textId="77777777" w:rsidR="005650B2" w:rsidRPr="00DC477A" w:rsidRDefault="005650B2" w:rsidP="009C151B">
            <w:pPr>
              <w:rPr>
                <w:rFonts w:hint="eastAsia"/>
                <w:sz w:val="18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2565" w14:textId="059F756B" w:rsidR="005650B2" w:rsidRPr="00DC477A" w:rsidRDefault="005650B2" w:rsidP="00BC6DE6">
            <w:pPr>
              <w:rPr>
                <w:rFonts w:hint="eastAsia"/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借款记录号</w:t>
            </w:r>
          </w:p>
        </w:tc>
      </w:tr>
      <w:bookmarkEnd w:id="0"/>
      <w:tr w:rsidR="005C3074" w14:paraId="4BAC1275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8846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ED0D" w14:textId="63530EB3" w:rsidR="005C3074" w:rsidRPr="00DC477A" w:rsidRDefault="005C3074" w:rsidP="005C3074">
            <w:r w:rsidRPr="00DC477A">
              <w:rPr>
                <w:rFonts w:hint="eastAsia"/>
              </w:rPr>
              <w:t>JKRZJLX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1DCDF" w14:textId="089DD880" w:rsidR="005C3074" w:rsidRPr="00DC477A" w:rsidRDefault="005C3074" w:rsidP="005C3074">
            <w:pPr>
              <w:rPr>
                <w:rFonts w:hint="eastAsia"/>
              </w:rPr>
            </w:pPr>
            <w:r w:rsidRPr="00DC477A"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25FD" w14:textId="61EE381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1F9F" w14:textId="6DC0F488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借款人证件类型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4074" w14:textId="77777777" w:rsidR="00BC6DE6" w:rsidRPr="00DC477A" w:rsidRDefault="00BC6DE6" w:rsidP="00BC6DE6">
            <w:pPr>
              <w:rPr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b/>
                <w:bCs/>
                <w:sz w:val="18"/>
                <w:szCs w:val="20"/>
              </w:rPr>
              <w:t>证件类型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个人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) (2010)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：</w:t>
            </w:r>
          </w:p>
          <w:p w14:paraId="1A18705E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01-</w:t>
            </w:r>
            <w:r w:rsidRPr="00DC477A">
              <w:rPr>
                <w:rFonts w:hint="eastAsia"/>
                <w:sz w:val="18"/>
                <w:szCs w:val="20"/>
              </w:rPr>
              <w:t>居民身份证</w:t>
            </w:r>
          </w:p>
          <w:p w14:paraId="369B91E7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02-</w:t>
            </w:r>
            <w:r w:rsidRPr="00DC477A">
              <w:rPr>
                <w:rFonts w:hint="eastAsia"/>
                <w:sz w:val="18"/>
                <w:szCs w:val="20"/>
              </w:rPr>
              <w:t>临时居民身份证</w:t>
            </w:r>
          </w:p>
          <w:p w14:paraId="093916E6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03-</w:t>
            </w:r>
            <w:r w:rsidRPr="00DC477A">
              <w:rPr>
                <w:rFonts w:hint="eastAsia"/>
                <w:sz w:val="18"/>
                <w:szCs w:val="20"/>
              </w:rPr>
              <w:t>户口薄</w:t>
            </w:r>
          </w:p>
          <w:p w14:paraId="6E303012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04-</w:t>
            </w:r>
            <w:r w:rsidRPr="00DC477A">
              <w:rPr>
                <w:rFonts w:hint="eastAsia"/>
                <w:sz w:val="18"/>
                <w:szCs w:val="20"/>
              </w:rPr>
              <w:t>普通护照</w:t>
            </w:r>
          </w:p>
          <w:p w14:paraId="49B11D6C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05-</w:t>
            </w:r>
            <w:r w:rsidRPr="00DC477A">
              <w:rPr>
                <w:rFonts w:hint="eastAsia"/>
                <w:sz w:val="18"/>
                <w:szCs w:val="20"/>
              </w:rPr>
              <w:t>外交护照</w:t>
            </w:r>
          </w:p>
          <w:p w14:paraId="2AC28DE1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06-</w:t>
            </w:r>
            <w:r w:rsidRPr="00DC477A">
              <w:rPr>
                <w:rFonts w:hint="eastAsia"/>
                <w:sz w:val="18"/>
                <w:szCs w:val="20"/>
              </w:rPr>
              <w:t>公务护照</w:t>
            </w:r>
          </w:p>
          <w:p w14:paraId="04C9BBD2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07-</w:t>
            </w:r>
            <w:r w:rsidRPr="00DC477A">
              <w:rPr>
                <w:rFonts w:hint="eastAsia"/>
                <w:sz w:val="18"/>
                <w:szCs w:val="20"/>
              </w:rPr>
              <w:t>公务普通护照</w:t>
            </w:r>
          </w:p>
          <w:p w14:paraId="4A371AEA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08-</w:t>
            </w:r>
            <w:r w:rsidRPr="00DC477A">
              <w:rPr>
                <w:rFonts w:hint="eastAsia"/>
                <w:sz w:val="18"/>
                <w:szCs w:val="20"/>
              </w:rPr>
              <w:t>中国人民解放军军官证</w:t>
            </w:r>
          </w:p>
          <w:p w14:paraId="3F10629E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09-</w:t>
            </w:r>
            <w:r w:rsidRPr="00DC477A">
              <w:rPr>
                <w:rFonts w:hint="eastAsia"/>
                <w:sz w:val="18"/>
                <w:szCs w:val="20"/>
              </w:rPr>
              <w:t>中国人民解放军士兵证</w:t>
            </w:r>
          </w:p>
          <w:p w14:paraId="72A4188B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10-</w:t>
            </w:r>
            <w:r w:rsidRPr="00DC477A">
              <w:rPr>
                <w:rFonts w:hint="eastAsia"/>
                <w:sz w:val="18"/>
                <w:szCs w:val="20"/>
              </w:rPr>
              <w:t>人民警察证</w:t>
            </w:r>
          </w:p>
          <w:p w14:paraId="1C4E81D6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11-</w:t>
            </w:r>
            <w:r w:rsidRPr="00DC477A">
              <w:rPr>
                <w:rFonts w:hint="eastAsia"/>
                <w:sz w:val="18"/>
                <w:szCs w:val="20"/>
              </w:rPr>
              <w:t>港澳居民居住证</w:t>
            </w:r>
          </w:p>
          <w:p w14:paraId="0AD7B39B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12-</w:t>
            </w:r>
            <w:r w:rsidRPr="00DC477A">
              <w:rPr>
                <w:rFonts w:hint="eastAsia"/>
                <w:sz w:val="18"/>
                <w:szCs w:val="20"/>
              </w:rPr>
              <w:t>台湾居民居住证</w:t>
            </w:r>
          </w:p>
          <w:p w14:paraId="1011F204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13-</w:t>
            </w:r>
            <w:r w:rsidRPr="00DC477A">
              <w:rPr>
                <w:rFonts w:hint="eastAsia"/>
                <w:sz w:val="18"/>
                <w:szCs w:val="20"/>
              </w:rPr>
              <w:t>港澳居民来往内地通行证</w:t>
            </w:r>
          </w:p>
          <w:p w14:paraId="1B7E397B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14-</w:t>
            </w:r>
            <w:r w:rsidRPr="00DC477A">
              <w:rPr>
                <w:rFonts w:hint="eastAsia"/>
                <w:sz w:val="18"/>
                <w:szCs w:val="20"/>
              </w:rPr>
              <w:t>台湾居民来往大陆通行证</w:t>
            </w:r>
          </w:p>
          <w:p w14:paraId="546FD5BC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15-</w:t>
            </w:r>
            <w:r w:rsidRPr="00DC477A">
              <w:rPr>
                <w:rFonts w:hint="eastAsia"/>
                <w:sz w:val="18"/>
                <w:szCs w:val="20"/>
              </w:rPr>
              <w:t>外国人永久居留身份证</w:t>
            </w:r>
          </w:p>
          <w:p w14:paraId="61677406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16-</w:t>
            </w:r>
            <w:r w:rsidRPr="00DC477A">
              <w:rPr>
                <w:rFonts w:hint="eastAsia"/>
                <w:sz w:val="18"/>
                <w:szCs w:val="20"/>
              </w:rPr>
              <w:t>外国人居留或居留许可</w:t>
            </w:r>
          </w:p>
          <w:p w14:paraId="58DAE524" w14:textId="77777777" w:rsidR="00BC6DE6" w:rsidRPr="00DC477A" w:rsidRDefault="00BC6DE6" w:rsidP="00BC6DE6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17-</w:t>
            </w:r>
            <w:r w:rsidRPr="00DC477A">
              <w:rPr>
                <w:rFonts w:hint="eastAsia"/>
                <w:sz w:val="18"/>
                <w:szCs w:val="20"/>
              </w:rPr>
              <w:t>外国人临时居留证</w:t>
            </w:r>
          </w:p>
          <w:p w14:paraId="763ADFE4" w14:textId="6095838C" w:rsidR="005C3074" w:rsidRPr="00DC477A" w:rsidRDefault="00BC6DE6" w:rsidP="00BC6DE6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18-</w:t>
            </w:r>
            <w:r w:rsidRPr="00DC477A">
              <w:rPr>
                <w:rFonts w:hint="eastAsia"/>
                <w:sz w:val="18"/>
                <w:szCs w:val="20"/>
              </w:rPr>
              <w:t>其他个人有效身份证件</w:t>
            </w:r>
          </w:p>
        </w:tc>
      </w:tr>
      <w:tr w:rsidR="005C3074" w14:paraId="11D09885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EA3F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4143" w14:textId="0467C6FE" w:rsidR="005C3074" w:rsidRPr="00DC477A" w:rsidRDefault="005C3074" w:rsidP="005C3074">
            <w:r w:rsidRPr="00DC477A">
              <w:rPr>
                <w:rFonts w:hint="eastAsia"/>
              </w:rPr>
              <w:t>JKRZJHM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8107" w14:textId="739A7064" w:rsidR="005C3074" w:rsidRPr="00DC477A" w:rsidRDefault="005C3074" w:rsidP="005C3074">
            <w:r w:rsidRPr="00DC477A">
              <w:t>NVARCHAR</w:t>
            </w:r>
            <w:r w:rsidRPr="00DC477A">
              <w:t>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3A5" w14:textId="0AE9FFE1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C36" w14:textId="1E71E6AA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借款人证件号码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1118" w14:textId="77777777" w:rsidR="005C3074" w:rsidRPr="00DC477A" w:rsidRDefault="005C3074" w:rsidP="005C3074">
            <w:pPr>
              <w:rPr>
                <w:sz w:val="18"/>
                <w:szCs w:val="20"/>
              </w:rPr>
            </w:pPr>
          </w:p>
        </w:tc>
      </w:tr>
      <w:tr w:rsidR="005C3074" w14:paraId="5008E65D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CEC8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856E" w14:textId="1C49A936" w:rsidR="005C3074" w:rsidRPr="00DC477A" w:rsidRDefault="005C3074" w:rsidP="005C3074">
            <w:r w:rsidRPr="00DC477A">
              <w:rPr>
                <w:rFonts w:hint="eastAsia"/>
              </w:rPr>
              <w:t>JKRMC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F9E56" w14:textId="09189ED8" w:rsidR="005C3074" w:rsidRPr="00DC477A" w:rsidRDefault="005C3074" w:rsidP="005C3074">
            <w:r w:rsidRPr="00DC477A">
              <w:t>NVARCHAR</w:t>
            </w:r>
            <w:r w:rsidRPr="00DC477A"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06C2" w14:textId="4E0A1F7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1F30" w14:textId="12AAD8E9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33EB2" w14:textId="27AC5ACA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4F25FC2E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645E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10CF" w14:textId="50ED332A" w:rsidR="005C3074" w:rsidRPr="00DC477A" w:rsidRDefault="005C3074" w:rsidP="005C3074">
            <w:r w:rsidRPr="00DC477A">
              <w:rPr>
                <w:rFonts w:hint="eastAsia"/>
              </w:rPr>
              <w:t>JKRSKZH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CAEA" w14:textId="5E575A04" w:rsidR="005C3074" w:rsidRPr="00DC477A" w:rsidRDefault="005C3074" w:rsidP="005C3074">
            <w:r w:rsidRPr="00DC477A">
              <w:rPr>
                <w:rFonts w:hint="eastAsia"/>
              </w:rPr>
              <w:t>N</w:t>
            </w:r>
            <w:r w:rsidRPr="00DC477A">
              <w:t>VARHCAR(8)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33FCF" w14:textId="05E511C6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C901" w14:textId="3F500B42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借款人收款账号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F8A6" w14:textId="6C0DAAA2" w:rsidR="005C3074" w:rsidRPr="00DC477A" w:rsidRDefault="005C3074" w:rsidP="00BC6DE6">
            <w:pPr>
              <w:rPr>
                <w:rFonts w:hint="eastAsia"/>
                <w:sz w:val="18"/>
                <w:szCs w:val="20"/>
              </w:rPr>
            </w:pPr>
          </w:p>
        </w:tc>
      </w:tr>
      <w:tr w:rsidR="005C3074" w14:paraId="0DFF760B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3E8F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E997" w14:textId="36D0B517" w:rsidR="005C3074" w:rsidRPr="00DC477A" w:rsidRDefault="005C3074" w:rsidP="005C3074">
            <w:r w:rsidRPr="00DC477A">
              <w:rPr>
                <w:rFonts w:hint="eastAsia"/>
              </w:rPr>
              <w:t>DFKHHMC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003A" w14:textId="09B0C2BE" w:rsidR="005C3074" w:rsidRPr="00DC477A" w:rsidRDefault="005C3074" w:rsidP="005C3074">
            <w:r w:rsidRPr="00DC477A"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F77A7" w14:textId="756547E8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1F8E" w14:textId="7CCCA7AF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借款人开户行名称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54EB" w14:textId="77777777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14C35EAA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4017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77FC2" w14:textId="7FBFFD3B" w:rsidR="005C3074" w:rsidRPr="00DC477A" w:rsidRDefault="005C3074" w:rsidP="005C3074">
            <w:r w:rsidRPr="00DC477A">
              <w:rPr>
                <w:rFonts w:hint="eastAsia"/>
              </w:rPr>
              <w:t>DKFFRQ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014D" w14:textId="5FF860A3" w:rsidR="005C3074" w:rsidRPr="00DC477A" w:rsidRDefault="005C3074" w:rsidP="005C3074">
            <w:r w:rsidRPr="00DC477A">
              <w:rPr>
                <w:rFonts w:hint="eastAsia"/>
              </w:rPr>
              <w:t>N</w:t>
            </w:r>
            <w:r w:rsidRPr="00DC477A">
              <w:t>VARHCAR(8)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7E047" w14:textId="498473E9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06FD" w14:textId="5249D411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贷款发放日期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1A36" w14:textId="526FE81A" w:rsidR="005C3074" w:rsidRPr="007F55FD" w:rsidRDefault="007F55FD" w:rsidP="005C3074">
            <w:pPr>
              <w:rPr>
                <w:b/>
                <w:bCs/>
                <w:sz w:val="18"/>
                <w:szCs w:val="20"/>
              </w:rPr>
            </w:pPr>
            <w:r w:rsidRPr="007F55FD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7F55FD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7F55FD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3074" w14:paraId="08294EC1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5974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8BBC" w14:textId="0362C463" w:rsidR="005C3074" w:rsidRPr="00DC477A" w:rsidRDefault="005C3074" w:rsidP="005C3074">
            <w:r w:rsidRPr="00DC477A">
              <w:rPr>
                <w:rFonts w:hint="eastAsia"/>
              </w:rPr>
              <w:t>DKDQRQ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87E9" w14:textId="56A03C68" w:rsidR="005C3074" w:rsidRPr="00DC477A" w:rsidRDefault="005C3074" w:rsidP="005C3074">
            <w:r w:rsidRPr="00DC477A">
              <w:rPr>
                <w:rFonts w:hint="eastAsia"/>
              </w:rPr>
              <w:t>N</w:t>
            </w:r>
            <w:r w:rsidRPr="00DC477A">
              <w:t>VARHCAR(8)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BC9A" w14:textId="795F896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3A4F" w14:textId="755974CD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贷款到期日期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ACF0" w14:textId="474446A9" w:rsidR="005C3074" w:rsidRPr="00DC477A" w:rsidRDefault="007F55FD" w:rsidP="00244DAF">
            <w:pPr>
              <w:rPr>
                <w:rFonts w:hint="eastAsia"/>
                <w:b/>
                <w:bCs/>
                <w:sz w:val="18"/>
                <w:szCs w:val="20"/>
              </w:rPr>
            </w:pPr>
            <w:r w:rsidRPr="007F55FD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7F55FD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7F55FD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5C3074" w14:paraId="25013137" w14:textId="77777777" w:rsidTr="005C3074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F43E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B5DB" w14:textId="7F14B87E" w:rsidR="005C3074" w:rsidRPr="00DC477A" w:rsidRDefault="005C3074" w:rsidP="005C3074">
            <w:r w:rsidRPr="00DC477A">
              <w:rPr>
                <w:rFonts w:hint="eastAsia"/>
              </w:rPr>
              <w:t>DKNHLL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6966" w14:textId="03CFA185" w:rsidR="005C3074" w:rsidRPr="00DC477A" w:rsidRDefault="005C3074" w:rsidP="005C3074">
            <w:pPr>
              <w:rPr>
                <w:rFonts w:hint="eastAsia"/>
              </w:rPr>
            </w:pPr>
            <w:r w:rsidRPr="00DC477A">
              <w:rPr>
                <w:rFonts w:hint="eastAsia"/>
              </w:rPr>
              <w:t>D</w:t>
            </w:r>
            <w:r w:rsidRPr="00DC477A">
              <w:t>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5BE6" w14:textId="61266957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6B55" w14:textId="03E2DA82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</w:t>
            </w:r>
            <w:proofErr w:type="gramStart"/>
            <w:r w:rsidRPr="00DC477A">
              <w:rPr>
                <w:rFonts w:hint="eastAsia"/>
                <w:sz w:val="18"/>
                <w:szCs w:val="20"/>
              </w:rPr>
              <w:t>年化利率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817C" w14:textId="77777777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3429FB67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C32D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17808" w14:textId="58F6B242" w:rsidR="005C3074" w:rsidRPr="00DC477A" w:rsidRDefault="005C3074" w:rsidP="005C3074">
            <w:r w:rsidRPr="00DC477A">
              <w:rPr>
                <w:rFonts w:hint="eastAsia"/>
              </w:rPr>
              <w:t>DKYT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86DA" w14:textId="01BA66E7" w:rsidR="005C3074" w:rsidRPr="00DC477A" w:rsidRDefault="005C3074" w:rsidP="005C3074">
            <w:r w:rsidRPr="00DC477A">
              <w:rPr>
                <w:rFonts w:hint="eastAsia"/>
              </w:rPr>
              <w:t>N</w:t>
            </w:r>
            <w:r w:rsidRPr="00DC477A"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18A9" w14:textId="19A4087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DF77" w14:textId="30E54E6C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贷款用途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FD55" w14:textId="77777777" w:rsidR="00BC6DE6" w:rsidRPr="00DC477A" w:rsidRDefault="00BC6DE6" w:rsidP="00BC6DE6">
            <w:pPr>
              <w:rPr>
                <w:rFonts w:hint="eastAsia"/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b/>
                <w:bCs/>
                <w:sz w:val="18"/>
                <w:szCs w:val="20"/>
              </w:rPr>
              <w:t>贷款用途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(6026)</w:t>
            </w:r>
          </w:p>
          <w:p w14:paraId="49F870BB" w14:textId="77777777" w:rsidR="00BC6DE6" w:rsidRPr="00DC477A" w:rsidRDefault="00BC6DE6" w:rsidP="00BC6DE6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1-</w:t>
            </w:r>
            <w:r w:rsidRPr="00DC477A">
              <w:rPr>
                <w:rFonts w:hint="eastAsia"/>
                <w:sz w:val="18"/>
                <w:szCs w:val="20"/>
              </w:rPr>
              <w:t>购车</w:t>
            </w:r>
          </w:p>
          <w:p w14:paraId="5B09A161" w14:textId="77777777" w:rsidR="00BC6DE6" w:rsidRPr="00DC477A" w:rsidRDefault="00BC6DE6" w:rsidP="00BC6DE6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2-</w:t>
            </w:r>
            <w:r w:rsidRPr="00DC477A">
              <w:rPr>
                <w:rFonts w:hint="eastAsia"/>
                <w:sz w:val="18"/>
                <w:szCs w:val="20"/>
              </w:rPr>
              <w:t>装修建材</w:t>
            </w:r>
          </w:p>
          <w:p w14:paraId="1B80F236" w14:textId="77777777" w:rsidR="00BC6DE6" w:rsidRPr="00DC477A" w:rsidRDefault="00BC6DE6" w:rsidP="00BC6DE6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3-</w:t>
            </w:r>
            <w:r w:rsidRPr="00DC477A">
              <w:rPr>
                <w:rFonts w:hint="eastAsia"/>
                <w:sz w:val="18"/>
                <w:szCs w:val="20"/>
              </w:rPr>
              <w:t>家具家电</w:t>
            </w:r>
          </w:p>
          <w:p w14:paraId="3CD8D1A4" w14:textId="77777777" w:rsidR="00BC6DE6" w:rsidRPr="00DC477A" w:rsidRDefault="00BC6DE6" w:rsidP="00BC6DE6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4-</w:t>
            </w:r>
            <w:r w:rsidRPr="00DC477A">
              <w:rPr>
                <w:rFonts w:hint="eastAsia"/>
                <w:sz w:val="18"/>
                <w:szCs w:val="20"/>
              </w:rPr>
              <w:t>旅游</w:t>
            </w:r>
          </w:p>
          <w:p w14:paraId="64EF5A1E" w14:textId="77777777" w:rsidR="00BC6DE6" w:rsidRPr="00DC477A" w:rsidRDefault="00BC6DE6" w:rsidP="00BC6DE6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5-</w:t>
            </w:r>
            <w:r w:rsidRPr="00DC477A">
              <w:rPr>
                <w:rFonts w:hint="eastAsia"/>
                <w:sz w:val="18"/>
                <w:szCs w:val="20"/>
              </w:rPr>
              <w:t>婚庆服务</w:t>
            </w:r>
          </w:p>
          <w:p w14:paraId="4D610D0F" w14:textId="77777777" w:rsidR="00BC6DE6" w:rsidRPr="00DC477A" w:rsidRDefault="00BC6DE6" w:rsidP="00BC6DE6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6-</w:t>
            </w:r>
            <w:r w:rsidRPr="00DC477A">
              <w:rPr>
                <w:rFonts w:hint="eastAsia"/>
                <w:sz w:val="18"/>
                <w:szCs w:val="20"/>
              </w:rPr>
              <w:t>医疗服务</w:t>
            </w:r>
          </w:p>
          <w:p w14:paraId="1F3EE253" w14:textId="77777777" w:rsidR="00BC6DE6" w:rsidRPr="00DC477A" w:rsidRDefault="00BC6DE6" w:rsidP="00BC6DE6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7-</w:t>
            </w:r>
            <w:r w:rsidRPr="00DC477A">
              <w:rPr>
                <w:rFonts w:hint="eastAsia"/>
                <w:sz w:val="18"/>
                <w:szCs w:val="20"/>
              </w:rPr>
              <w:t>百货消费</w:t>
            </w:r>
          </w:p>
          <w:p w14:paraId="4A7D56E1" w14:textId="77777777" w:rsidR="00BC6DE6" w:rsidRPr="00DC477A" w:rsidRDefault="00BC6DE6" w:rsidP="00BC6DE6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lastRenderedPageBreak/>
              <w:t>8-</w:t>
            </w:r>
            <w:r w:rsidRPr="00DC477A">
              <w:rPr>
                <w:rFonts w:hint="eastAsia"/>
                <w:sz w:val="18"/>
                <w:szCs w:val="20"/>
              </w:rPr>
              <w:t>学习进修</w:t>
            </w:r>
          </w:p>
          <w:p w14:paraId="457ACF94" w14:textId="77777777" w:rsidR="00BC6DE6" w:rsidRPr="00DC477A" w:rsidRDefault="00BC6DE6" w:rsidP="00BC6DE6">
            <w:pPr>
              <w:ind w:leftChars="100" w:left="210"/>
              <w:rPr>
                <w:rFonts w:hint="eastAsia"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9-</w:t>
            </w:r>
            <w:r w:rsidRPr="00DC477A">
              <w:rPr>
                <w:rFonts w:hint="eastAsia"/>
                <w:sz w:val="18"/>
                <w:szCs w:val="20"/>
              </w:rPr>
              <w:t>租金</w:t>
            </w:r>
          </w:p>
          <w:p w14:paraId="7EAFAA6C" w14:textId="137A3271" w:rsidR="005C3074" w:rsidRPr="00DC477A" w:rsidRDefault="00BC6DE6" w:rsidP="00BC6DE6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10-</w:t>
            </w:r>
            <w:r w:rsidRPr="00DC477A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5C3074" w14:paraId="3A0A423D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7629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D145" w14:textId="0B216AD1" w:rsidR="005C3074" w:rsidRPr="00DC477A" w:rsidRDefault="005C3074" w:rsidP="005C3074">
            <w:r w:rsidRPr="00DC477A">
              <w:rPr>
                <w:rFonts w:hint="eastAsia"/>
              </w:rPr>
              <w:t>DKSJFFJE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1DC2" w14:textId="052959F4" w:rsidR="005C3074" w:rsidRPr="00DC477A" w:rsidRDefault="005C3074" w:rsidP="005C3074">
            <w:r w:rsidRPr="00DC477A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65F36" w14:textId="44E4CF16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7C40" w14:textId="67FE4A9E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贷款实际发放金额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70CC" w14:textId="42448075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6A58215A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E904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7038A" w14:textId="1C0B896D" w:rsidR="005C3074" w:rsidRPr="00DC477A" w:rsidRDefault="005C3074" w:rsidP="005C3074">
            <w:r w:rsidRPr="00DC477A">
              <w:rPr>
                <w:rFonts w:hint="eastAsia"/>
              </w:rPr>
              <w:t>DKYE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F8ABE" w14:textId="2E7CBE1F" w:rsidR="005C3074" w:rsidRPr="00DC477A" w:rsidRDefault="005C3074" w:rsidP="005C3074">
            <w:r w:rsidRPr="00DC477A"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A6B0D" w14:textId="18E95862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984E6" w14:textId="218170E2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贷款余额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47B7" w14:textId="77777777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5C3074" w14:paraId="45B414B4" w14:textId="77777777" w:rsidTr="005C307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6CDC" w14:textId="77777777" w:rsidR="005C3074" w:rsidRDefault="005C3074" w:rsidP="005C3074">
            <w:pPr>
              <w:numPr>
                <w:ilvl w:val="0"/>
                <w:numId w:val="1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114BC" w14:textId="01A3E89A" w:rsidR="005C3074" w:rsidRPr="00DC477A" w:rsidRDefault="005C3074" w:rsidP="005C3074">
            <w:r w:rsidRPr="00DC477A">
              <w:rPr>
                <w:rFonts w:hint="eastAsia"/>
              </w:rPr>
              <w:t>SFCZYQ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177D" w14:textId="7C36CA2F" w:rsidR="005C3074" w:rsidRPr="00DC477A" w:rsidRDefault="005C3074" w:rsidP="005C3074">
            <w:pPr>
              <w:rPr>
                <w:rFonts w:hint="eastAsia"/>
              </w:rPr>
            </w:pPr>
            <w:r w:rsidRPr="00DC477A">
              <w:rPr>
                <w:rFonts w:hint="eastAsia"/>
              </w:rPr>
              <w:t>N</w:t>
            </w:r>
            <w:r w:rsidRPr="00DC477A">
              <w:t>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C9CF" w14:textId="4AF075D4" w:rsidR="005C3074" w:rsidRPr="00DC477A" w:rsidRDefault="005C3074" w:rsidP="005C3074">
            <w:pPr>
              <w:jc w:val="center"/>
            </w:pPr>
            <w:r w:rsidRPr="00DC477A">
              <w:rPr>
                <w:rFonts w:hint="eastAsia"/>
              </w:rPr>
              <w:t>N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FB45" w14:textId="7DD44DA3" w:rsidR="005C3074" w:rsidRPr="00DC477A" w:rsidRDefault="005C3074" w:rsidP="005C3074">
            <w:pPr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是否存在逾期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CA07" w14:textId="77777777" w:rsidR="005C3074" w:rsidRPr="00DC477A" w:rsidRDefault="005C3074" w:rsidP="005C3074">
            <w:pPr>
              <w:rPr>
                <w:b/>
                <w:bCs/>
                <w:sz w:val="18"/>
                <w:szCs w:val="20"/>
              </w:rPr>
            </w:pPr>
            <w:r w:rsidRPr="00DC477A">
              <w:rPr>
                <w:rFonts w:hint="eastAsia"/>
                <w:b/>
                <w:bCs/>
                <w:sz w:val="18"/>
                <w:szCs w:val="20"/>
              </w:rPr>
              <w:t>是否标识</w:t>
            </w:r>
            <w:r w:rsidRPr="00DC477A">
              <w:rPr>
                <w:rFonts w:hint="eastAsia"/>
                <w:b/>
                <w:bCs/>
                <w:sz w:val="18"/>
                <w:szCs w:val="20"/>
              </w:rPr>
              <w:t>(2002)</w:t>
            </w:r>
            <w:r w:rsidRPr="00DC477A">
              <w:rPr>
                <w:b/>
                <w:bCs/>
                <w:sz w:val="18"/>
                <w:szCs w:val="20"/>
              </w:rPr>
              <w:t>:</w:t>
            </w:r>
          </w:p>
          <w:p w14:paraId="06B14E3B" w14:textId="77777777" w:rsidR="005C3074" w:rsidRPr="00DC477A" w:rsidRDefault="005C3074" w:rsidP="005C3074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1</w:t>
            </w:r>
            <w:r w:rsidRPr="00DC477A">
              <w:rPr>
                <w:sz w:val="18"/>
                <w:szCs w:val="20"/>
              </w:rPr>
              <w:t>-</w:t>
            </w:r>
            <w:r w:rsidRPr="00DC477A">
              <w:rPr>
                <w:rFonts w:hint="eastAsia"/>
                <w:sz w:val="18"/>
                <w:szCs w:val="20"/>
              </w:rPr>
              <w:t>是</w:t>
            </w:r>
          </w:p>
          <w:p w14:paraId="1FD83D4A" w14:textId="5B12DF2F" w:rsidR="005C3074" w:rsidRPr="00DC477A" w:rsidRDefault="005C3074" w:rsidP="005C3074">
            <w:pPr>
              <w:ind w:leftChars="100" w:left="210"/>
              <w:rPr>
                <w:sz w:val="18"/>
                <w:szCs w:val="20"/>
              </w:rPr>
            </w:pPr>
            <w:r w:rsidRPr="00DC477A">
              <w:rPr>
                <w:rFonts w:hint="eastAsia"/>
                <w:sz w:val="18"/>
                <w:szCs w:val="20"/>
              </w:rPr>
              <w:t>2-</w:t>
            </w:r>
            <w:r w:rsidRPr="00DC477A">
              <w:rPr>
                <w:rFonts w:hint="eastAsia"/>
                <w:sz w:val="18"/>
                <w:szCs w:val="20"/>
              </w:rPr>
              <w:t>否</w:t>
            </w:r>
          </w:p>
        </w:tc>
      </w:tr>
    </w:tbl>
    <w:p w14:paraId="162ECABA" w14:textId="77777777" w:rsidR="00E12D75" w:rsidRPr="00B003E0" w:rsidRDefault="00E12D75" w:rsidP="00E12D75"/>
    <w:sectPr w:rsidR="00E12D75" w:rsidRPr="00B003E0" w:rsidSect="001725E2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C8E02" w14:textId="77777777" w:rsidR="00FB0C98" w:rsidRDefault="00FB0C98" w:rsidP="007F42A9">
      <w:r>
        <w:separator/>
      </w:r>
    </w:p>
  </w:endnote>
  <w:endnote w:type="continuationSeparator" w:id="0">
    <w:p w14:paraId="258C8B90" w14:textId="77777777" w:rsidR="00FB0C98" w:rsidRDefault="00FB0C98" w:rsidP="007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B1A7" w14:textId="77777777" w:rsidR="007F42A9" w:rsidRDefault="007F42A9" w:rsidP="002D3ECC">
    <w:pPr>
      <w:pStyle w:val="a5"/>
    </w:pPr>
    <w:r>
      <w:rPr>
        <w:rFonts w:hint="eastAsia"/>
      </w:rPr>
      <w:t>第</w:t>
    </w:r>
    <w:r>
      <w:rPr>
        <w:lang w:val="zh-CN"/>
      </w:rPr>
      <w:t xml:space="preserve"> </w:t>
    </w:r>
    <w:r w:rsidR="0034583D">
      <w:fldChar w:fldCharType="begin"/>
    </w:r>
    <w:r w:rsidR="0034583D">
      <w:instrText xml:space="preserve"> PAGE </w:instrText>
    </w:r>
    <w:r w:rsidR="0034583D">
      <w:fldChar w:fldCharType="separate"/>
    </w:r>
    <w:r w:rsidR="006440F3">
      <w:rPr>
        <w:noProof/>
      </w:rPr>
      <w:t>2</w:t>
    </w:r>
    <w:r w:rsidR="0034583D"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="00FB0C98">
      <w:fldChar w:fldCharType="begin"/>
    </w:r>
    <w:r w:rsidR="00FB0C98">
      <w:instrText xml:space="preserve"> NUMPAGES  </w:instrText>
    </w:r>
    <w:r w:rsidR="00FB0C98">
      <w:fldChar w:fldCharType="separate"/>
    </w:r>
    <w:r w:rsidR="006440F3">
      <w:rPr>
        <w:noProof/>
      </w:rPr>
      <w:t>3</w:t>
    </w:r>
    <w:r w:rsidR="00FB0C98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E3F29" w14:textId="77777777" w:rsidR="00FB0C98" w:rsidRDefault="00FB0C98" w:rsidP="007F42A9">
      <w:r>
        <w:separator/>
      </w:r>
    </w:p>
  </w:footnote>
  <w:footnote w:type="continuationSeparator" w:id="0">
    <w:p w14:paraId="35FFB4C3" w14:textId="77777777" w:rsidR="00FB0C98" w:rsidRDefault="00FB0C98" w:rsidP="007F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9F015" w14:textId="77777777" w:rsidR="007F42A9" w:rsidRPr="002D3ECC" w:rsidRDefault="00C356DC" w:rsidP="002D3ECC">
    <w:pPr>
      <w:pStyle w:val="a3"/>
    </w:pPr>
    <w:r w:rsidRPr="002D3ECC">
      <w:rPr>
        <w:noProof/>
      </w:rPr>
      <w:drawing>
        <wp:inline distT="0" distB="0" distL="0" distR="0" wp14:anchorId="3BCF685D" wp14:editId="1EE38F87">
          <wp:extent cx="323850" cy="225425"/>
          <wp:effectExtent l="0" t="0" r="0" b="0"/>
          <wp:docPr id="1" name="图片 0" descr="e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enf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42A9" w:rsidRPr="002D3ECC">
      <w:rPr>
        <w:rFonts w:hint="eastAsia"/>
      </w:rPr>
      <w:t>杭州</w:t>
    </w:r>
    <w:proofErr w:type="gramStart"/>
    <w:r w:rsidR="007F42A9" w:rsidRPr="002D3ECC">
      <w:rPr>
        <w:rFonts w:hint="eastAsia"/>
      </w:rPr>
      <w:t>盈丰软件</w:t>
    </w:r>
    <w:proofErr w:type="gramEnd"/>
    <w:r w:rsidR="006440F3">
      <w:rPr>
        <w:rFonts w:hint="eastAsia"/>
      </w:rPr>
      <w:t>股份</w:t>
    </w:r>
    <w:r w:rsidR="007F42A9" w:rsidRPr="002D3ECC">
      <w:rPr>
        <w:rFonts w:hint="eastAsia"/>
      </w:rPr>
      <w:t>有限公司</w:t>
    </w:r>
    <w:r w:rsidR="00F946D0" w:rsidRPr="002D3ECC">
      <w:rPr>
        <w:rFonts w:hint="eastAsia"/>
      </w:rPr>
      <w:t xml:space="preserve">                    </w:t>
    </w:r>
    <w:r w:rsidR="006440F3">
      <w:rPr>
        <w:rFonts w:hint="eastAsia"/>
      </w:rPr>
      <w:t xml:space="preserve">                               </w:t>
    </w:r>
    <w:r w:rsidR="006440F3">
      <w:rPr>
        <w:rFonts w:hint="eastAsia"/>
      </w:rPr>
      <w:t>信托行业部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1A9A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C226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EAA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44FE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5AB8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C468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0640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68DC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C6E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8A1E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43C8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A37EF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88367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124E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31533"/>
    <w:multiLevelType w:val="hybridMultilevel"/>
    <w:tmpl w:val="71B83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67200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4C31A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CF0EE6"/>
    <w:multiLevelType w:val="multilevel"/>
    <w:tmpl w:val="9C96CA8A"/>
    <w:lvl w:ilvl="0">
      <w:start w:val="1"/>
      <w:numFmt w:val="decimal"/>
      <w:pStyle w:val="1"/>
      <w:suff w:val="nothing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.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 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458F3FF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5A4BEA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C803E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884F1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DB0ECF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D835E9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7"/>
  </w:num>
  <w:num w:numId="3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 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 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 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 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17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nothing"/>
        <w:lvlText w:val="%1.%2.%3.%4.%5.%6. 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. 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nothing"/>
        <w:lvlText w:val="%1.%2.%3.%4.%5.%6.%7.%8. 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nothing"/>
        <w:lvlText w:val="%1.%2.%3.%4.%5.%6.%7.%8.%9. "/>
        <w:lvlJc w:val="left"/>
        <w:pPr>
          <w:ind w:left="1584" w:hanging="1584"/>
        </w:pPr>
        <w:rPr>
          <w:rFonts w:hint="eastAsia"/>
        </w:r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  <w:num w:numId="17">
    <w:abstractNumId w:val="23"/>
  </w:num>
  <w:num w:numId="18">
    <w:abstractNumId w:val="14"/>
  </w:num>
  <w:num w:numId="19">
    <w:abstractNumId w:val="19"/>
  </w:num>
  <w:num w:numId="20">
    <w:abstractNumId w:val="12"/>
  </w:num>
  <w:num w:numId="21">
    <w:abstractNumId w:val="15"/>
  </w:num>
  <w:num w:numId="22">
    <w:abstractNumId w:val="16"/>
  </w:num>
  <w:num w:numId="23">
    <w:abstractNumId w:val="20"/>
  </w:num>
  <w:num w:numId="24">
    <w:abstractNumId w:val="22"/>
  </w:num>
  <w:num w:numId="25">
    <w:abstractNumId w:val="21"/>
  </w:num>
  <w:num w:numId="26">
    <w:abstractNumId w:val="1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DC"/>
    <w:rsid w:val="00002BC6"/>
    <w:rsid w:val="00022A4A"/>
    <w:rsid w:val="000308E3"/>
    <w:rsid w:val="00077025"/>
    <w:rsid w:val="000952A0"/>
    <w:rsid w:val="000B0D97"/>
    <w:rsid w:val="000B3A47"/>
    <w:rsid w:val="000C572E"/>
    <w:rsid w:val="000D5D4C"/>
    <w:rsid w:val="000E7A93"/>
    <w:rsid w:val="00107DB3"/>
    <w:rsid w:val="001100A5"/>
    <w:rsid w:val="001176E9"/>
    <w:rsid w:val="001223AE"/>
    <w:rsid w:val="00132818"/>
    <w:rsid w:val="001547CE"/>
    <w:rsid w:val="001665BD"/>
    <w:rsid w:val="00166B5A"/>
    <w:rsid w:val="0017213C"/>
    <w:rsid w:val="001725E2"/>
    <w:rsid w:val="00182169"/>
    <w:rsid w:val="00182272"/>
    <w:rsid w:val="00184D29"/>
    <w:rsid w:val="001A67CF"/>
    <w:rsid w:val="001A6D57"/>
    <w:rsid w:val="001B18EB"/>
    <w:rsid w:val="001D1791"/>
    <w:rsid w:val="001D440B"/>
    <w:rsid w:val="001D49BA"/>
    <w:rsid w:val="001F66EB"/>
    <w:rsid w:val="001F77C2"/>
    <w:rsid w:val="00205A32"/>
    <w:rsid w:val="002065E4"/>
    <w:rsid w:val="002116E7"/>
    <w:rsid w:val="00212FEB"/>
    <w:rsid w:val="002349AC"/>
    <w:rsid w:val="00242EE2"/>
    <w:rsid w:val="00244DAF"/>
    <w:rsid w:val="00250E46"/>
    <w:rsid w:val="002533D9"/>
    <w:rsid w:val="002724AA"/>
    <w:rsid w:val="00273CC3"/>
    <w:rsid w:val="00274B8B"/>
    <w:rsid w:val="00275D14"/>
    <w:rsid w:val="00277D24"/>
    <w:rsid w:val="00293673"/>
    <w:rsid w:val="002A20B2"/>
    <w:rsid w:val="002B0D3D"/>
    <w:rsid w:val="002D207C"/>
    <w:rsid w:val="002D2DCE"/>
    <w:rsid w:val="002D3AE3"/>
    <w:rsid w:val="002D3ECC"/>
    <w:rsid w:val="002D5D3D"/>
    <w:rsid w:val="002D7191"/>
    <w:rsid w:val="002E0FB3"/>
    <w:rsid w:val="002E1B91"/>
    <w:rsid w:val="002E5FD2"/>
    <w:rsid w:val="002E702D"/>
    <w:rsid w:val="002F3719"/>
    <w:rsid w:val="00301D74"/>
    <w:rsid w:val="003042D9"/>
    <w:rsid w:val="00314455"/>
    <w:rsid w:val="00317456"/>
    <w:rsid w:val="0034583D"/>
    <w:rsid w:val="00350DE9"/>
    <w:rsid w:val="00362594"/>
    <w:rsid w:val="0038064E"/>
    <w:rsid w:val="003A0B1B"/>
    <w:rsid w:val="003A1EB2"/>
    <w:rsid w:val="003B5C86"/>
    <w:rsid w:val="003B7987"/>
    <w:rsid w:val="003F70BD"/>
    <w:rsid w:val="0043536F"/>
    <w:rsid w:val="00437075"/>
    <w:rsid w:val="004417AF"/>
    <w:rsid w:val="004675B1"/>
    <w:rsid w:val="004774F1"/>
    <w:rsid w:val="0047791C"/>
    <w:rsid w:val="004A197E"/>
    <w:rsid w:val="004C1557"/>
    <w:rsid w:val="004C21DF"/>
    <w:rsid w:val="004C58F0"/>
    <w:rsid w:val="004C67ED"/>
    <w:rsid w:val="004D19D6"/>
    <w:rsid w:val="004D2989"/>
    <w:rsid w:val="004D63E6"/>
    <w:rsid w:val="004E67DA"/>
    <w:rsid w:val="005232FA"/>
    <w:rsid w:val="00523D53"/>
    <w:rsid w:val="00532469"/>
    <w:rsid w:val="005650B2"/>
    <w:rsid w:val="005912AC"/>
    <w:rsid w:val="005A1BF6"/>
    <w:rsid w:val="005A7514"/>
    <w:rsid w:val="005B53A1"/>
    <w:rsid w:val="005C3074"/>
    <w:rsid w:val="005D5916"/>
    <w:rsid w:val="005E52BE"/>
    <w:rsid w:val="00621CFA"/>
    <w:rsid w:val="006227B8"/>
    <w:rsid w:val="0062304F"/>
    <w:rsid w:val="00626D45"/>
    <w:rsid w:val="00632183"/>
    <w:rsid w:val="0063587D"/>
    <w:rsid w:val="0063687A"/>
    <w:rsid w:val="0064035D"/>
    <w:rsid w:val="00643C71"/>
    <w:rsid w:val="006440F3"/>
    <w:rsid w:val="00645CD5"/>
    <w:rsid w:val="00651422"/>
    <w:rsid w:val="0067523C"/>
    <w:rsid w:val="00686552"/>
    <w:rsid w:val="00697BE3"/>
    <w:rsid w:val="006B4D18"/>
    <w:rsid w:val="006C7D8E"/>
    <w:rsid w:val="006E3DF8"/>
    <w:rsid w:val="006F561A"/>
    <w:rsid w:val="00705F52"/>
    <w:rsid w:val="0072548A"/>
    <w:rsid w:val="00737C78"/>
    <w:rsid w:val="0074213A"/>
    <w:rsid w:val="00742DE8"/>
    <w:rsid w:val="007534BE"/>
    <w:rsid w:val="00767353"/>
    <w:rsid w:val="007775AD"/>
    <w:rsid w:val="007779B3"/>
    <w:rsid w:val="00786EAD"/>
    <w:rsid w:val="007945F6"/>
    <w:rsid w:val="007A2C99"/>
    <w:rsid w:val="007B04F2"/>
    <w:rsid w:val="007C2214"/>
    <w:rsid w:val="007D213E"/>
    <w:rsid w:val="007E39D2"/>
    <w:rsid w:val="007F42A9"/>
    <w:rsid w:val="007F55FD"/>
    <w:rsid w:val="00821E78"/>
    <w:rsid w:val="0082668A"/>
    <w:rsid w:val="00826C8A"/>
    <w:rsid w:val="00862BE0"/>
    <w:rsid w:val="008637DB"/>
    <w:rsid w:val="00863B90"/>
    <w:rsid w:val="00863B9F"/>
    <w:rsid w:val="008674DD"/>
    <w:rsid w:val="0087789B"/>
    <w:rsid w:val="0088566B"/>
    <w:rsid w:val="008856E4"/>
    <w:rsid w:val="008A52A8"/>
    <w:rsid w:val="008B1516"/>
    <w:rsid w:val="008B26A1"/>
    <w:rsid w:val="008D0276"/>
    <w:rsid w:val="008D41C9"/>
    <w:rsid w:val="008D5DC1"/>
    <w:rsid w:val="008D7F7B"/>
    <w:rsid w:val="008F2A84"/>
    <w:rsid w:val="008F7DB0"/>
    <w:rsid w:val="00925228"/>
    <w:rsid w:val="009351FF"/>
    <w:rsid w:val="009555DD"/>
    <w:rsid w:val="00963260"/>
    <w:rsid w:val="00982575"/>
    <w:rsid w:val="00997E1E"/>
    <w:rsid w:val="009A2B93"/>
    <w:rsid w:val="009B2AD2"/>
    <w:rsid w:val="009C151B"/>
    <w:rsid w:val="009C3B11"/>
    <w:rsid w:val="009C4300"/>
    <w:rsid w:val="009C72F6"/>
    <w:rsid w:val="009E3672"/>
    <w:rsid w:val="00A06A84"/>
    <w:rsid w:val="00A07CFE"/>
    <w:rsid w:val="00A160EE"/>
    <w:rsid w:val="00A25EAD"/>
    <w:rsid w:val="00A75210"/>
    <w:rsid w:val="00A829C6"/>
    <w:rsid w:val="00A95565"/>
    <w:rsid w:val="00A96D6C"/>
    <w:rsid w:val="00AA1E41"/>
    <w:rsid w:val="00AB0D31"/>
    <w:rsid w:val="00AB3DD3"/>
    <w:rsid w:val="00AD020E"/>
    <w:rsid w:val="00AD1451"/>
    <w:rsid w:val="00AD7A9B"/>
    <w:rsid w:val="00AE2517"/>
    <w:rsid w:val="00AF7663"/>
    <w:rsid w:val="00B003E0"/>
    <w:rsid w:val="00B035E6"/>
    <w:rsid w:val="00B0360D"/>
    <w:rsid w:val="00B060A7"/>
    <w:rsid w:val="00B0693E"/>
    <w:rsid w:val="00B25689"/>
    <w:rsid w:val="00B26A55"/>
    <w:rsid w:val="00B33AC9"/>
    <w:rsid w:val="00B42B90"/>
    <w:rsid w:val="00B4311F"/>
    <w:rsid w:val="00B64240"/>
    <w:rsid w:val="00B64FAF"/>
    <w:rsid w:val="00B71DB7"/>
    <w:rsid w:val="00B86CA4"/>
    <w:rsid w:val="00B9139D"/>
    <w:rsid w:val="00BB3462"/>
    <w:rsid w:val="00BC443B"/>
    <w:rsid w:val="00BC46D5"/>
    <w:rsid w:val="00BC6DE6"/>
    <w:rsid w:val="00BD325F"/>
    <w:rsid w:val="00BD7DF5"/>
    <w:rsid w:val="00BE5CF9"/>
    <w:rsid w:val="00C10BC1"/>
    <w:rsid w:val="00C1374D"/>
    <w:rsid w:val="00C32BDD"/>
    <w:rsid w:val="00C356DC"/>
    <w:rsid w:val="00C35750"/>
    <w:rsid w:val="00C535FE"/>
    <w:rsid w:val="00C53971"/>
    <w:rsid w:val="00C56F4E"/>
    <w:rsid w:val="00C57711"/>
    <w:rsid w:val="00C65768"/>
    <w:rsid w:val="00C6761B"/>
    <w:rsid w:val="00C910D5"/>
    <w:rsid w:val="00C93078"/>
    <w:rsid w:val="00C95F49"/>
    <w:rsid w:val="00CA6444"/>
    <w:rsid w:val="00CB7500"/>
    <w:rsid w:val="00CC0727"/>
    <w:rsid w:val="00CD46BD"/>
    <w:rsid w:val="00CD6022"/>
    <w:rsid w:val="00CD6A3F"/>
    <w:rsid w:val="00CE0D0D"/>
    <w:rsid w:val="00D02363"/>
    <w:rsid w:val="00D02F6A"/>
    <w:rsid w:val="00D077FD"/>
    <w:rsid w:val="00D42E46"/>
    <w:rsid w:val="00D44491"/>
    <w:rsid w:val="00D7643E"/>
    <w:rsid w:val="00D764B1"/>
    <w:rsid w:val="00D80533"/>
    <w:rsid w:val="00D81F2C"/>
    <w:rsid w:val="00D96DAA"/>
    <w:rsid w:val="00D97F98"/>
    <w:rsid w:val="00DA00D1"/>
    <w:rsid w:val="00DA3EE8"/>
    <w:rsid w:val="00DA7B2C"/>
    <w:rsid w:val="00DC477A"/>
    <w:rsid w:val="00DC6616"/>
    <w:rsid w:val="00DD5EDA"/>
    <w:rsid w:val="00DD68B9"/>
    <w:rsid w:val="00E00F02"/>
    <w:rsid w:val="00E03A38"/>
    <w:rsid w:val="00E07946"/>
    <w:rsid w:val="00E12D75"/>
    <w:rsid w:val="00E33B3E"/>
    <w:rsid w:val="00E4615C"/>
    <w:rsid w:val="00E47D9C"/>
    <w:rsid w:val="00E51EF6"/>
    <w:rsid w:val="00E6373A"/>
    <w:rsid w:val="00E67C0A"/>
    <w:rsid w:val="00E745F9"/>
    <w:rsid w:val="00E96F1D"/>
    <w:rsid w:val="00EC0FBE"/>
    <w:rsid w:val="00EC3F09"/>
    <w:rsid w:val="00EE289A"/>
    <w:rsid w:val="00F07ABE"/>
    <w:rsid w:val="00F14916"/>
    <w:rsid w:val="00F17661"/>
    <w:rsid w:val="00F32140"/>
    <w:rsid w:val="00F449F1"/>
    <w:rsid w:val="00F62A73"/>
    <w:rsid w:val="00F65621"/>
    <w:rsid w:val="00F946D0"/>
    <w:rsid w:val="00FA098C"/>
    <w:rsid w:val="00FA269E"/>
    <w:rsid w:val="00FB0C98"/>
    <w:rsid w:val="00FD541E"/>
    <w:rsid w:val="00FE0032"/>
    <w:rsid w:val="00FE6F04"/>
    <w:rsid w:val="00FF5F2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6E8F"/>
  <w15:chartTrackingRefBased/>
  <w15:docId w15:val="{4B488660-C9E8-4F0E-B9EE-6931743C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074"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23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6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36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2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2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5F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5F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5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5F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D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rsid w:val="002D3ECC"/>
    <w:rPr>
      <w:rFonts w:ascii="Consolas" w:eastAsia="微软雅黑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3ECC"/>
    <w:rPr>
      <w:rFonts w:ascii="Consolas" w:eastAsia="微软雅黑" w:hAnsi="Consolas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42A9"/>
    <w:rPr>
      <w:szCs w:val="18"/>
    </w:rPr>
  </w:style>
  <w:style w:type="character" w:customStyle="1" w:styleId="a8">
    <w:name w:val="批注框文本 字符"/>
    <w:link w:val="a7"/>
    <w:uiPriority w:val="99"/>
    <w:semiHidden/>
    <w:rsid w:val="007F42A9"/>
    <w:rPr>
      <w:sz w:val="18"/>
      <w:szCs w:val="18"/>
    </w:rPr>
  </w:style>
  <w:style w:type="character" w:customStyle="1" w:styleId="10">
    <w:name w:val="标题 1 字符"/>
    <w:link w:val="1"/>
    <w:uiPriority w:val="9"/>
    <w:rsid w:val="00D02363"/>
    <w:rPr>
      <w:rFonts w:ascii="Consolas" w:eastAsia="微软雅黑" w:hAnsi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D02363"/>
    <w:rPr>
      <w:rFonts w:ascii="Consolas" w:eastAsia="微软雅黑" w:hAnsi="Consolas"/>
      <w:b/>
      <w:bCs/>
      <w:kern w:val="2"/>
      <w:sz w:val="30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7F42A9"/>
    <w:rPr>
      <w:rFonts w:ascii="宋体" w:eastAsia="宋体"/>
      <w:szCs w:val="18"/>
    </w:rPr>
  </w:style>
  <w:style w:type="character" w:customStyle="1" w:styleId="aa">
    <w:name w:val="文档结构图 字符"/>
    <w:link w:val="a9"/>
    <w:uiPriority w:val="99"/>
    <w:semiHidden/>
    <w:rsid w:val="007F42A9"/>
    <w:rPr>
      <w:rFonts w:ascii="宋体" w:eastAsia="宋体" w:hAnsi="Consolas"/>
      <w:sz w:val="18"/>
      <w:szCs w:val="18"/>
    </w:rPr>
  </w:style>
  <w:style w:type="character" w:customStyle="1" w:styleId="30">
    <w:name w:val="标题 3 字符"/>
    <w:link w:val="3"/>
    <w:uiPriority w:val="9"/>
    <w:rsid w:val="00D02363"/>
    <w:rPr>
      <w:rFonts w:ascii="Consolas" w:eastAsia="微软雅黑" w:hAnsi="Consolas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7F42A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F42A9"/>
    <w:rPr>
      <w:rFonts w:ascii="Consolas" w:eastAsia="微软雅黑" w:hAnsi="Consolas"/>
      <w:b/>
      <w:bCs/>
      <w:kern w:val="2"/>
      <w:sz w:val="24"/>
      <w:szCs w:val="28"/>
    </w:rPr>
  </w:style>
  <w:style w:type="paragraph" w:styleId="ab">
    <w:name w:val="Title"/>
    <w:basedOn w:val="a"/>
    <w:next w:val="a"/>
    <w:link w:val="ac"/>
    <w:uiPriority w:val="10"/>
    <w:qFormat/>
    <w:rsid w:val="002F3719"/>
    <w:pPr>
      <w:spacing w:before="240" w:after="60"/>
      <w:jc w:val="center"/>
      <w:outlineLvl w:val="0"/>
    </w:pPr>
    <w:rPr>
      <w:b/>
      <w:bCs/>
      <w:sz w:val="44"/>
      <w:szCs w:val="32"/>
    </w:rPr>
  </w:style>
  <w:style w:type="character" w:customStyle="1" w:styleId="ac">
    <w:name w:val="标题 字符"/>
    <w:link w:val="ab"/>
    <w:uiPriority w:val="10"/>
    <w:rsid w:val="002F3719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60">
    <w:name w:val="标题 6 字符"/>
    <w:link w:val="6"/>
    <w:uiPriority w:val="9"/>
    <w:semiHidden/>
    <w:rsid w:val="00C535F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C535FE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C535F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535FE"/>
    <w:rPr>
      <w:rFonts w:ascii="Cambria" w:eastAsia="宋体" w:hAnsi="Cambria" w:cs="Times New Roman"/>
      <w:kern w:val="2"/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03E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03E0"/>
    <w:rPr>
      <w:rFonts w:ascii="Consolas" w:eastAsia="微软雅黑" w:hAnsi="Consolas"/>
      <w:kern w:val="2"/>
      <w:sz w:val="21"/>
      <w:szCs w:val="22"/>
    </w:rPr>
  </w:style>
  <w:style w:type="character" w:styleId="af">
    <w:name w:val="annotation reference"/>
    <w:uiPriority w:val="99"/>
    <w:unhideWhenUsed/>
    <w:rsid w:val="00B003E0"/>
    <w:rPr>
      <w:sz w:val="21"/>
      <w:szCs w:val="21"/>
    </w:rPr>
  </w:style>
  <w:style w:type="paragraph" w:styleId="af0">
    <w:name w:val="List Paragraph"/>
    <w:basedOn w:val="a"/>
    <w:uiPriority w:val="34"/>
    <w:qFormat/>
    <w:rsid w:val="001725E2"/>
    <w:pPr>
      <w:ind w:firstLineChars="200" w:firstLine="420"/>
    </w:pPr>
  </w:style>
  <w:style w:type="paragraph" w:customStyle="1" w:styleId="af1">
    <w:name w:val="表格"/>
    <w:basedOn w:val="a"/>
    <w:qFormat/>
    <w:rsid w:val="008856E4"/>
    <w:pPr>
      <w:widowControl/>
      <w:spacing w:line="288" w:lineRule="auto"/>
    </w:pPr>
    <w:rPr>
      <w:rFonts w:ascii="Times New Roman" w:eastAsia="宋体" w:hAnsi="Times New Roman"/>
      <w:kern w:val="0"/>
      <w:szCs w:val="20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4A197E"/>
    <w:rPr>
      <w:b/>
      <w:bCs/>
    </w:rPr>
  </w:style>
  <w:style w:type="character" w:customStyle="1" w:styleId="af3">
    <w:name w:val="批注主题 字符"/>
    <w:basedOn w:val="ae"/>
    <w:link w:val="af2"/>
    <w:uiPriority w:val="99"/>
    <w:semiHidden/>
    <w:rsid w:val="004A197E"/>
    <w:rPr>
      <w:rFonts w:ascii="Consolas" w:eastAsia="微软雅黑" w:hAnsi="Consolas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\Dropbox\Documents\Template\enfo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2BBF-4CD0-489C-834A-DEA7CFF1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enfo8.dot</Template>
  <TotalTime>38</TotalTime>
  <Pages>5</Pages>
  <Words>265</Words>
  <Characters>1516</Characters>
  <Application>Microsoft Office Word</Application>
  <DocSecurity>0</DocSecurity>
  <Lines>12</Lines>
  <Paragraphs>3</Paragraphs>
  <ScaleCrop>false</ScaleCrop>
  <Company>enfo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shen</dc:creator>
  <cp:keywords/>
  <cp:lastModifiedBy>shen kl</cp:lastModifiedBy>
  <cp:revision>22</cp:revision>
  <dcterms:created xsi:type="dcterms:W3CDTF">2020-03-25T09:46:00Z</dcterms:created>
  <dcterms:modified xsi:type="dcterms:W3CDTF">2020-03-25T10:24:00Z</dcterms:modified>
</cp:coreProperties>
</file>