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999FB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文档编号：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rFonts w:hint="eastAsia"/>
          <w:b/>
          <w:bCs/>
          <w:sz w:val="18"/>
        </w:rPr>
        <w:t>ENFO</w:t>
      </w:r>
      <w:r w:rsidR="00AE2517">
        <w:rPr>
          <w:b/>
          <w:bCs/>
          <w:sz w:val="18"/>
        </w:rPr>
        <w:t>_T1_</w:t>
      </w:r>
    </w:p>
    <w:p w14:paraId="768506A0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版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本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b/>
          <w:bCs/>
          <w:sz w:val="18"/>
        </w:rPr>
        <w:t>VERSION 1</w:t>
      </w:r>
    </w:p>
    <w:p w14:paraId="685C1D29" w14:textId="77777777" w:rsidR="00621CFA" w:rsidRPr="002D3ECC" w:rsidRDefault="00621CFA" w:rsidP="00621CFA">
      <w:pPr>
        <w:rPr>
          <w:sz w:val="18"/>
        </w:rPr>
      </w:pPr>
      <w:r w:rsidRPr="002D3ECC">
        <w:rPr>
          <w:rFonts w:hint="eastAsia"/>
          <w:b/>
          <w:bCs/>
          <w:sz w:val="18"/>
        </w:rPr>
        <w:t>密</w:t>
      </w:r>
      <w:r w:rsidRPr="002D3ECC">
        <w:rPr>
          <w:rFonts w:hint="eastAsia"/>
          <w:b/>
          <w:bCs/>
          <w:sz w:val="18"/>
        </w:rPr>
        <w:t xml:space="preserve">    </w:t>
      </w:r>
      <w:r w:rsidRPr="002D3ECC">
        <w:rPr>
          <w:rFonts w:hint="eastAsia"/>
          <w:b/>
          <w:bCs/>
          <w:sz w:val="18"/>
        </w:rPr>
        <w:t>级：</w:t>
      </w:r>
      <w:r w:rsidRPr="002D3ECC">
        <w:rPr>
          <w:rFonts w:hint="eastAsia"/>
          <w:b/>
          <w:bCs/>
          <w:sz w:val="18"/>
        </w:rPr>
        <w:t xml:space="preserve"> </w:t>
      </w:r>
    </w:p>
    <w:p w14:paraId="30D7A39C" w14:textId="77777777" w:rsidR="00621CFA" w:rsidRDefault="00621CFA" w:rsidP="00621CFA"/>
    <w:p w14:paraId="5BAC58DC" w14:textId="77777777" w:rsidR="00621CFA" w:rsidRDefault="00621CFA" w:rsidP="00621CFA"/>
    <w:p w14:paraId="7DD9CACE" w14:textId="77777777" w:rsidR="00621CFA" w:rsidRDefault="00621CFA" w:rsidP="00621CFA"/>
    <w:p w14:paraId="27464DB4" w14:textId="77777777" w:rsidR="00621CFA" w:rsidRDefault="00621CFA" w:rsidP="00621CFA"/>
    <w:p w14:paraId="4F1FB873" w14:textId="77777777" w:rsidR="00621CFA" w:rsidRDefault="00621CFA" w:rsidP="00621CFA"/>
    <w:p w14:paraId="0EF3E740" w14:textId="77777777" w:rsidR="00621CFA" w:rsidRDefault="00621CFA" w:rsidP="00621CFA"/>
    <w:p w14:paraId="3DFB4310" w14:textId="6C7252B5" w:rsidR="00621CFA" w:rsidRPr="00C356DC" w:rsidRDefault="00C356DC" w:rsidP="00621CFA">
      <w:pPr>
        <w:pStyle w:val="ab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西部</w:t>
      </w:r>
      <w:r w:rsidR="006440F3"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信托——</w:t>
      </w:r>
      <w:r w:rsidRPr="00C356D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EAST 4 </w:t>
      </w:r>
      <w:r w:rsidR="00335967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固有</w:t>
      </w:r>
      <w:r w:rsidR="00E51EF6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业务</w:t>
      </w:r>
    </w:p>
    <w:p w14:paraId="6B489B38" w14:textId="77777777" w:rsidR="00621CFA" w:rsidRDefault="00621CFA" w:rsidP="00621CFA"/>
    <w:p w14:paraId="5B77AE73" w14:textId="77777777" w:rsidR="00621CFA" w:rsidRDefault="00621CFA" w:rsidP="00621CFA"/>
    <w:p w14:paraId="196C5C67" w14:textId="77777777" w:rsidR="00621CFA" w:rsidRDefault="00621CFA" w:rsidP="00621CFA"/>
    <w:p w14:paraId="6D21A119" w14:textId="77777777" w:rsidR="00621CFA" w:rsidRDefault="00621CFA" w:rsidP="00621CFA"/>
    <w:p w14:paraId="3E2E3970" w14:textId="77777777" w:rsidR="00621CFA" w:rsidRDefault="00621CFA" w:rsidP="00621CFA"/>
    <w:p w14:paraId="0E5E532F" w14:textId="77777777" w:rsidR="00621CFA" w:rsidRDefault="00621CFA" w:rsidP="00621CFA"/>
    <w:p w14:paraId="53A9EF37" w14:textId="77777777" w:rsidR="00621CFA" w:rsidRDefault="00621CFA" w:rsidP="00621CFA"/>
    <w:p w14:paraId="394AF336" w14:textId="77777777" w:rsidR="00621CFA" w:rsidRDefault="00621CFA" w:rsidP="00621CFA"/>
    <w:p w14:paraId="0B613D7B" w14:textId="77777777" w:rsidR="00621CFA" w:rsidRDefault="00621CFA">
      <w:pPr>
        <w:widowControl/>
        <w:jc w:val="left"/>
      </w:pPr>
      <w:r>
        <w:br w:type="page"/>
      </w:r>
    </w:p>
    <w:p w14:paraId="2C804983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文档信息</w:t>
      </w:r>
    </w:p>
    <w:p w14:paraId="5090F869" w14:textId="77777777" w:rsidR="00621CFA" w:rsidRDefault="00621CFA" w:rsidP="00621C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6860"/>
      </w:tblGrid>
      <w:tr w:rsidR="00621CFA" w:rsidRPr="002D3ECC" w14:paraId="531CA80D" w14:textId="77777777" w:rsidTr="008F7DB0">
        <w:trPr>
          <w:trHeight w:val="280"/>
        </w:trPr>
        <w:tc>
          <w:tcPr>
            <w:tcW w:w="2376" w:type="dxa"/>
            <w:shd w:val="clear" w:color="auto" w:fill="C0C0C0"/>
          </w:tcPr>
          <w:p w14:paraId="6496BB78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项目名称</w:t>
            </w:r>
          </w:p>
        </w:tc>
        <w:tc>
          <w:tcPr>
            <w:tcW w:w="6860" w:type="dxa"/>
          </w:tcPr>
          <w:p w14:paraId="05A2D6F2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  <w:tr w:rsidR="00621CFA" w:rsidRPr="002D3ECC" w14:paraId="49CF2276" w14:textId="77777777" w:rsidTr="008F7DB0">
        <w:trPr>
          <w:trHeight w:val="145"/>
        </w:trPr>
        <w:tc>
          <w:tcPr>
            <w:tcW w:w="2376" w:type="dxa"/>
            <w:shd w:val="clear" w:color="auto" w:fill="C0C0C0"/>
          </w:tcPr>
          <w:p w14:paraId="0D67E606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文档名称</w:t>
            </w:r>
          </w:p>
        </w:tc>
        <w:tc>
          <w:tcPr>
            <w:tcW w:w="6860" w:type="dxa"/>
          </w:tcPr>
          <w:p w14:paraId="65F02BD9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2A69E1A9" w14:textId="77777777" w:rsidR="00621CFA" w:rsidRDefault="00621CFA" w:rsidP="00621CFA">
      <w:pPr>
        <w:rPr>
          <w:rFonts w:eastAsia="黑体"/>
          <w:b/>
          <w:bCs/>
          <w:szCs w:val="32"/>
        </w:rPr>
      </w:pPr>
    </w:p>
    <w:p w14:paraId="3B02CD3D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文件控制</w:t>
      </w:r>
    </w:p>
    <w:p w14:paraId="75886384" w14:textId="77777777" w:rsidR="00621CFA" w:rsidRPr="00621CFA" w:rsidRDefault="00621CFA" w:rsidP="00621CFA">
      <w:pPr>
        <w:rPr>
          <w:rFonts w:ascii="微软雅黑" w:hAnsi="微软雅黑"/>
          <w:b/>
          <w:bCs/>
          <w:sz w:val="24"/>
        </w:rPr>
      </w:pPr>
      <w:r w:rsidRPr="00621CFA">
        <w:rPr>
          <w:rFonts w:ascii="微软雅黑" w:hAnsi="微软雅黑" w:hint="eastAsia"/>
          <w:b/>
          <w:bCs/>
          <w:sz w:val="24"/>
        </w:rPr>
        <w:t>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417"/>
        <w:gridCol w:w="1560"/>
        <w:gridCol w:w="4733"/>
      </w:tblGrid>
      <w:tr w:rsidR="00621CFA" w:rsidRPr="002D3ECC" w14:paraId="44D2CCCF" w14:textId="77777777" w:rsidTr="008F7DB0">
        <w:tc>
          <w:tcPr>
            <w:tcW w:w="1526" w:type="dxa"/>
            <w:shd w:val="clear" w:color="auto" w:fill="C0C0C0"/>
          </w:tcPr>
          <w:p w14:paraId="0C5EAE4D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日期</w:t>
            </w:r>
          </w:p>
        </w:tc>
        <w:tc>
          <w:tcPr>
            <w:tcW w:w="1417" w:type="dxa"/>
            <w:shd w:val="clear" w:color="auto" w:fill="C0C0C0"/>
          </w:tcPr>
          <w:p w14:paraId="27517074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作者</w:t>
            </w:r>
          </w:p>
        </w:tc>
        <w:tc>
          <w:tcPr>
            <w:tcW w:w="1560" w:type="dxa"/>
            <w:shd w:val="clear" w:color="auto" w:fill="C0C0C0"/>
          </w:tcPr>
          <w:p w14:paraId="7A53D99E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版本</w:t>
            </w:r>
          </w:p>
        </w:tc>
        <w:tc>
          <w:tcPr>
            <w:tcW w:w="4733" w:type="dxa"/>
            <w:shd w:val="clear" w:color="auto" w:fill="C0C0C0"/>
          </w:tcPr>
          <w:p w14:paraId="7DD08D89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变更说明</w:t>
            </w:r>
          </w:p>
        </w:tc>
      </w:tr>
      <w:tr w:rsidR="00621CFA" w:rsidRPr="002D3ECC" w14:paraId="722B9A1C" w14:textId="77777777" w:rsidTr="008F7DB0">
        <w:tc>
          <w:tcPr>
            <w:tcW w:w="1526" w:type="dxa"/>
          </w:tcPr>
          <w:p w14:paraId="66080DC5" w14:textId="445AB1DE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  <w:r w:rsidR="0089339E">
              <w:rPr>
                <w:sz w:val="18"/>
              </w:rPr>
              <w:t>20</w:t>
            </w:r>
            <w:r>
              <w:rPr>
                <w:rFonts w:hint="eastAsia"/>
                <w:sz w:val="18"/>
              </w:rPr>
              <w:t>-</w:t>
            </w:r>
            <w:r w:rsidR="0089339E">
              <w:rPr>
                <w:sz w:val="18"/>
              </w:rPr>
              <w:t>03</w:t>
            </w:r>
            <w:r>
              <w:rPr>
                <w:rFonts w:hint="eastAsia"/>
                <w:sz w:val="18"/>
              </w:rPr>
              <w:t>-</w:t>
            </w:r>
            <w:r w:rsidR="0089339E">
              <w:rPr>
                <w:sz w:val="18"/>
              </w:rPr>
              <w:t>25</w:t>
            </w:r>
          </w:p>
        </w:tc>
        <w:tc>
          <w:tcPr>
            <w:tcW w:w="1417" w:type="dxa"/>
          </w:tcPr>
          <w:p w14:paraId="5E051FF9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SHENKL</w:t>
            </w:r>
          </w:p>
        </w:tc>
        <w:tc>
          <w:tcPr>
            <w:tcW w:w="1560" w:type="dxa"/>
          </w:tcPr>
          <w:p w14:paraId="05A8726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733" w:type="dxa"/>
          </w:tcPr>
          <w:p w14:paraId="2A39457D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</w:p>
        </w:tc>
      </w:tr>
      <w:tr w:rsidR="00621CFA" w:rsidRPr="002D3ECC" w14:paraId="0CA5876A" w14:textId="77777777" w:rsidTr="008F7DB0">
        <w:tc>
          <w:tcPr>
            <w:tcW w:w="1526" w:type="dxa"/>
          </w:tcPr>
          <w:p w14:paraId="0DC40BE0" w14:textId="58836F8D" w:rsidR="00621CFA" w:rsidRPr="002D3ECC" w:rsidRDefault="0089339E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020-03-27</w:t>
            </w:r>
          </w:p>
        </w:tc>
        <w:tc>
          <w:tcPr>
            <w:tcW w:w="1417" w:type="dxa"/>
          </w:tcPr>
          <w:p w14:paraId="350852D6" w14:textId="5517AB49" w:rsidR="00621CFA" w:rsidRPr="002D3ECC" w:rsidRDefault="0089339E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HENKL</w:t>
            </w:r>
          </w:p>
        </w:tc>
        <w:tc>
          <w:tcPr>
            <w:tcW w:w="1560" w:type="dxa"/>
          </w:tcPr>
          <w:p w14:paraId="1B5EBA01" w14:textId="7BD4BDD2" w:rsidR="00621CFA" w:rsidRPr="002D3ECC" w:rsidRDefault="0089339E" w:rsidP="008F7DB0">
            <w:pPr>
              <w:rPr>
                <w:sz w:val="18"/>
              </w:rPr>
            </w:pPr>
            <w:r>
              <w:rPr>
                <w:sz w:val="18"/>
              </w:rPr>
              <w:t xml:space="preserve">V 1 </w:t>
            </w:r>
          </w:p>
        </w:tc>
        <w:tc>
          <w:tcPr>
            <w:tcW w:w="4733" w:type="dxa"/>
          </w:tcPr>
          <w:p w14:paraId="38D3CD40" w14:textId="77777777" w:rsidR="00621CFA" w:rsidRDefault="0089339E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删除担保关系表，担保合同表增加运用合同编号</w:t>
            </w:r>
          </w:p>
          <w:p w14:paraId="0D704527" w14:textId="77777777" w:rsidR="0089339E" w:rsidRDefault="0089339E" w:rsidP="008F7DB0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.</w:t>
            </w:r>
            <w:r w:rsidR="00381A4B">
              <w:rPr>
                <w:rFonts w:hint="eastAsia"/>
                <w:sz w:val="18"/>
              </w:rPr>
              <w:t>固有账户信息分为：账户基本信息、账户余额</w:t>
            </w:r>
          </w:p>
          <w:p w14:paraId="1C127F2C" w14:textId="207BF1EE" w:rsidR="00381A4B" w:rsidRPr="0089339E" w:rsidRDefault="00381A4B" w:rsidP="008F7DB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固有凭证分录明细唯一索引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增加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分录编号</w:t>
            </w:r>
            <w:bookmarkStart w:id="0" w:name="_GoBack"/>
            <w:bookmarkEnd w:id="0"/>
          </w:p>
        </w:tc>
      </w:tr>
    </w:tbl>
    <w:p w14:paraId="4548AB79" w14:textId="77777777" w:rsidR="00A06A84" w:rsidRDefault="00A06A84" w:rsidP="007F42A9"/>
    <w:p w14:paraId="0FE7231E" w14:textId="77777777" w:rsidR="00C535FE" w:rsidRDefault="00C535FE" w:rsidP="007F42A9"/>
    <w:p w14:paraId="313AE76D" w14:textId="77777777" w:rsidR="00C535FE" w:rsidRDefault="00C535FE" w:rsidP="007F42A9"/>
    <w:p w14:paraId="3BCD1CE9" w14:textId="77777777" w:rsidR="00C535FE" w:rsidRDefault="00C535FE" w:rsidP="00C535FE">
      <w:r>
        <w:br w:type="page"/>
      </w:r>
    </w:p>
    <w:p w14:paraId="46DAE817" w14:textId="24DDF350" w:rsidR="00AE2517" w:rsidRDefault="006B4E20" w:rsidP="00C356DC">
      <w:pPr>
        <w:pStyle w:val="1"/>
      </w:pPr>
      <w:r w:rsidRPr="006B4E20">
        <w:rPr>
          <w:rFonts w:hint="eastAsia"/>
        </w:rPr>
        <w:lastRenderedPageBreak/>
        <w:t>信托公司固有业务信息</w:t>
      </w:r>
    </w:p>
    <w:p w14:paraId="71CC1907" w14:textId="3DE920FF" w:rsidR="006B4E20" w:rsidRDefault="006B4E20" w:rsidP="006B4E20"/>
    <w:p w14:paraId="02BE129B" w14:textId="2C591AB2" w:rsidR="006B4E20" w:rsidRDefault="006B4E20" w:rsidP="006B4E20">
      <w:pPr>
        <w:pStyle w:val="2"/>
      </w:pPr>
      <w:r>
        <w:rPr>
          <w:rFonts w:hint="eastAsia"/>
        </w:rPr>
        <w:t>固有交易对手（住户）</w:t>
      </w:r>
    </w:p>
    <w:p w14:paraId="0B75971A" w14:textId="601470B7" w:rsidR="006B4E20" w:rsidRDefault="006B4E20" w:rsidP="006B4E20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 w:rsidRPr="00AD5864">
        <w:rPr>
          <w:b/>
          <w:bCs/>
          <w:color w:val="000099"/>
        </w:rPr>
        <w:t>V_E4_I01GYJYDSGR</w:t>
      </w:r>
    </w:p>
    <w:p w14:paraId="446B6760" w14:textId="1BA59892" w:rsidR="006B4E20" w:rsidRDefault="006B4E20" w:rsidP="006B4E20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AD5864">
        <w:rPr>
          <w:color w:val="000099"/>
        </w:rPr>
        <w:t>JYDSBH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260"/>
      </w:tblGrid>
      <w:tr w:rsidR="006B4E20" w:rsidRPr="00F65621" w14:paraId="4629B026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9EB0656" w14:textId="77777777" w:rsidR="006B4E20" w:rsidRPr="00F65621" w:rsidRDefault="006B4E20" w:rsidP="006B4E20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85ECCE3" w14:textId="77777777" w:rsidR="006B4E20" w:rsidRPr="00F65621" w:rsidRDefault="006B4E20" w:rsidP="006B4E20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7E6EA6C" w14:textId="77777777" w:rsidR="006B4E20" w:rsidRPr="00F65621" w:rsidRDefault="006B4E20" w:rsidP="006B4E20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0BBEF6D" w14:textId="77777777" w:rsidR="006B4E20" w:rsidRPr="00F65621" w:rsidRDefault="006B4E20" w:rsidP="006B4E20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4DCF94D" w14:textId="77777777" w:rsidR="006B4E20" w:rsidRPr="00F65621" w:rsidRDefault="006B4E20" w:rsidP="006B4E20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C54A423" w14:textId="77777777" w:rsidR="006B4E20" w:rsidRPr="00F65621" w:rsidRDefault="006B4E20" w:rsidP="006B4E20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6B4E20" w14:paraId="5ABC3CD5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78F0D" w14:textId="77777777" w:rsidR="006B4E20" w:rsidRDefault="006B4E20" w:rsidP="006B4E20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7B91E" w14:textId="551D0C97" w:rsidR="006B4E20" w:rsidRDefault="006B4E20" w:rsidP="006B4E20">
            <w:pPr>
              <w:rPr>
                <w:kern w:val="0"/>
              </w:rPr>
            </w:pPr>
            <w:r>
              <w:rPr>
                <w:rFonts w:hint="eastAsia"/>
              </w:rPr>
              <w:t>JYDSBH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5941B" w14:textId="5678E35B" w:rsidR="006B4E20" w:rsidRDefault="006B4E20" w:rsidP="006B4E20">
            <w:pPr>
              <w:rPr>
                <w:kern w:val="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FB258" w14:textId="76B7067A" w:rsidR="006B4E20" w:rsidRDefault="006B4E20" w:rsidP="006B4E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987F9" w14:textId="66807027" w:rsidR="006B4E20" w:rsidRPr="006B4E20" w:rsidRDefault="006B4E20" w:rsidP="006B4E20">
            <w:pPr>
              <w:rPr>
                <w:kern w:val="0"/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交易对手编号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3006" w14:textId="09984AF4" w:rsidR="006B4E20" w:rsidRPr="001725E2" w:rsidRDefault="006B4E20" w:rsidP="006B4E20">
            <w:pPr>
              <w:rPr>
                <w:sz w:val="18"/>
                <w:szCs w:val="20"/>
              </w:rPr>
            </w:pPr>
          </w:p>
        </w:tc>
      </w:tr>
      <w:tr w:rsidR="006B4E20" w14:paraId="3F4A5186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68B87" w14:textId="77777777" w:rsidR="006B4E20" w:rsidRDefault="006B4E20" w:rsidP="006B4E20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6CD9" w14:textId="685B6F7E" w:rsidR="006B4E20" w:rsidRDefault="006B4E20" w:rsidP="006B4E20">
            <w:r>
              <w:rPr>
                <w:rFonts w:hint="eastAsia"/>
              </w:rPr>
              <w:t>JYDSLX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7A29" w14:textId="16D1211F" w:rsidR="006B4E20" w:rsidRDefault="006B4E20" w:rsidP="006B4E20">
            <w:r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21949" w14:textId="6FF06EC3" w:rsidR="006B4E20" w:rsidRDefault="006B4E20" w:rsidP="006B4E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0EDAC" w14:textId="75D61A22" w:rsidR="006B4E20" w:rsidRPr="006B4E20" w:rsidRDefault="006B4E20" w:rsidP="006B4E20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交易对手类型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0ACE" w14:textId="77777777" w:rsidR="00AD5864" w:rsidRPr="001725E2" w:rsidRDefault="00AD5864" w:rsidP="00AD5864">
            <w:pPr>
              <w:rPr>
                <w:b/>
                <w:bCs/>
                <w:sz w:val="18"/>
                <w:szCs w:val="20"/>
              </w:rPr>
            </w:pPr>
            <w:r w:rsidRPr="001725E2">
              <w:rPr>
                <w:rFonts w:hint="eastAsia"/>
                <w:b/>
                <w:bCs/>
                <w:sz w:val="18"/>
                <w:szCs w:val="20"/>
              </w:rPr>
              <w:t>客户类型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住户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) (3001)</w:t>
            </w:r>
            <w:r w:rsidRPr="001725E2">
              <w:rPr>
                <w:b/>
                <w:bCs/>
                <w:sz w:val="18"/>
                <w:szCs w:val="20"/>
              </w:rPr>
              <w:t>:</w:t>
            </w:r>
          </w:p>
          <w:p w14:paraId="14305B47" w14:textId="77777777" w:rsid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1-</w:t>
            </w:r>
            <w:r w:rsidRPr="001725E2">
              <w:rPr>
                <w:rFonts w:hint="eastAsia"/>
                <w:sz w:val="18"/>
                <w:szCs w:val="20"/>
              </w:rPr>
              <w:t>自然人</w:t>
            </w:r>
          </w:p>
          <w:p w14:paraId="63EABC65" w14:textId="1E2A6F7D" w:rsidR="006B4E20" w:rsidRPr="00273CC3" w:rsidRDefault="00AD5864" w:rsidP="00AD5864">
            <w:pPr>
              <w:ind w:leftChars="100" w:left="210"/>
              <w:rPr>
                <w:b/>
                <w:bCs/>
                <w:sz w:val="18"/>
                <w:szCs w:val="20"/>
              </w:rPr>
            </w:pPr>
            <w:r>
              <w:rPr>
                <w:sz w:val="18"/>
                <w:szCs w:val="20"/>
              </w:rPr>
              <w:t>2-</w:t>
            </w:r>
            <w:r w:rsidRPr="001725E2">
              <w:rPr>
                <w:rFonts w:hint="eastAsia"/>
                <w:sz w:val="18"/>
                <w:szCs w:val="20"/>
              </w:rPr>
              <w:t>个体工商户</w:t>
            </w:r>
          </w:p>
        </w:tc>
      </w:tr>
      <w:tr w:rsidR="006B4E20" w14:paraId="32C32756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4B90" w14:textId="77777777" w:rsidR="006B4E20" w:rsidRDefault="006B4E20" w:rsidP="006B4E20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D8A89" w14:textId="31B58EC0" w:rsidR="006B4E20" w:rsidRDefault="006B4E20" w:rsidP="006B4E20">
            <w:r>
              <w:rPr>
                <w:rFonts w:hint="eastAsia"/>
              </w:rPr>
              <w:t>JYDSQC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87E96" w14:textId="1D323418" w:rsidR="006B4E20" w:rsidRDefault="006B4E20" w:rsidP="006B4E20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3202" w14:textId="2A05361E" w:rsidR="006B4E20" w:rsidRDefault="006B4E20" w:rsidP="006B4E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457AF" w14:textId="24F9D59F" w:rsidR="006B4E20" w:rsidRPr="006B4E20" w:rsidRDefault="006B4E20" w:rsidP="006B4E20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交易对手全称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B00F" w14:textId="4159FB72" w:rsidR="006B4E20" w:rsidRPr="00273CC3" w:rsidRDefault="006B4E20" w:rsidP="006B4E20">
            <w:pPr>
              <w:rPr>
                <w:b/>
                <w:bCs/>
                <w:sz w:val="18"/>
                <w:szCs w:val="20"/>
              </w:rPr>
            </w:pPr>
          </w:p>
        </w:tc>
      </w:tr>
      <w:tr w:rsidR="006B4E20" w14:paraId="1629AFD6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D9B3" w14:textId="77777777" w:rsidR="006B4E20" w:rsidRDefault="006B4E20" w:rsidP="006B4E20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5822" w14:textId="1F84FB7F" w:rsidR="006B4E20" w:rsidRDefault="006B4E20" w:rsidP="006B4E20">
            <w:r>
              <w:rPr>
                <w:rFonts w:hint="eastAsia"/>
              </w:rPr>
              <w:t>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5DB5A" w14:textId="4BB0FC98" w:rsidR="006B4E20" w:rsidRDefault="006B4E20" w:rsidP="006B4E20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0515" w14:textId="5FD73BAB" w:rsidR="006B4E20" w:rsidRDefault="006B4E20" w:rsidP="006B4E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B3FF" w14:textId="5F18F0E7" w:rsidR="006B4E20" w:rsidRPr="006B4E20" w:rsidRDefault="006B4E20" w:rsidP="006B4E20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证件类型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A811" w14:textId="77777777" w:rsidR="00AD5864" w:rsidRPr="00AD5864" w:rsidRDefault="00AD5864" w:rsidP="00AD5864">
            <w:pPr>
              <w:rPr>
                <w:b/>
                <w:bCs/>
                <w:sz w:val="18"/>
                <w:szCs w:val="20"/>
              </w:rPr>
            </w:pPr>
            <w:r w:rsidRPr="00AD5864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AD5864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AD5864">
              <w:rPr>
                <w:rFonts w:hint="eastAsia"/>
                <w:b/>
                <w:bCs/>
                <w:sz w:val="18"/>
                <w:szCs w:val="20"/>
              </w:rPr>
              <w:t>个人</w:t>
            </w:r>
            <w:r w:rsidRPr="00AD5864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AD5864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AD5864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AD5864">
              <w:rPr>
                <w:rFonts w:hint="eastAsia"/>
                <w:b/>
                <w:bCs/>
                <w:sz w:val="18"/>
                <w:szCs w:val="20"/>
              </w:rPr>
              <w:t>社团</w:t>
            </w:r>
            <w:r w:rsidRPr="00AD5864">
              <w:rPr>
                <w:rFonts w:hint="eastAsia"/>
                <w:b/>
                <w:bCs/>
                <w:sz w:val="18"/>
                <w:szCs w:val="20"/>
              </w:rPr>
              <w:t>)(2004)</w:t>
            </w:r>
          </w:p>
          <w:p w14:paraId="413A70B6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10-</w:t>
            </w:r>
            <w:r w:rsidRPr="00AD5864">
              <w:rPr>
                <w:rFonts w:hint="eastAsia"/>
                <w:sz w:val="18"/>
                <w:szCs w:val="20"/>
              </w:rPr>
              <w:t>居民身份证</w:t>
            </w:r>
          </w:p>
          <w:p w14:paraId="7A02DC77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11-</w:t>
            </w:r>
            <w:r w:rsidRPr="00AD5864">
              <w:rPr>
                <w:rFonts w:hint="eastAsia"/>
                <w:sz w:val="18"/>
                <w:szCs w:val="20"/>
              </w:rPr>
              <w:t>临时居民身份证</w:t>
            </w:r>
          </w:p>
          <w:p w14:paraId="5AD0C614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12-</w:t>
            </w:r>
            <w:r w:rsidRPr="00AD5864">
              <w:rPr>
                <w:rFonts w:hint="eastAsia"/>
                <w:sz w:val="18"/>
                <w:szCs w:val="20"/>
              </w:rPr>
              <w:t>户口薄</w:t>
            </w:r>
          </w:p>
          <w:p w14:paraId="164BC90E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13-</w:t>
            </w:r>
            <w:r w:rsidRPr="00AD5864">
              <w:rPr>
                <w:rFonts w:hint="eastAsia"/>
                <w:sz w:val="18"/>
                <w:szCs w:val="20"/>
              </w:rPr>
              <w:t>普通护照</w:t>
            </w:r>
          </w:p>
          <w:p w14:paraId="746CE51D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14-</w:t>
            </w:r>
            <w:r w:rsidRPr="00AD5864">
              <w:rPr>
                <w:rFonts w:hint="eastAsia"/>
                <w:sz w:val="18"/>
                <w:szCs w:val="20"/>
              </w:rPr>
              <w:t>外交护照</w:t>
            </w:r>
          </w:p>
          <w:p w14:paraId="109E913C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15-</w:t>
            </w:r>
            <w:r w:rsidRPr="00AD5864">
              <w:rPr>
                <w:rFonts w:hint="eastAsia"/>
                <w:sz w:val="18"/>
                <w:szCs w:val="20"/>
              </w:rPr>
              <w:t>公务护照</w:t>
            </w:r>
          </w:p>
          <w:p w14:paraId="2E365C7A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16-</w:t>
            </w:r>
            <w:r w:rsidRPr="00AD5864">
              <w:rPr>
                <w:rFonts w:hint="eastAsia"/>
                <w:sz w:val="18"/>
                <w:szCs w:val="20"/>
              </w:rPr>
              <w:t>公务普通护照</w:t>
            </w:r>
          </w:p>
          <w:p w14:paraId="76867834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17-</w:t>
            </w:r>
            <w:r w:rsidRPr="00AD5864">
              <w:rPr>
                <w:rFonts w:hint="eastAsia"/>
                <w:sz w:val="18"/>
                <w:szCs w:val="20"/>
              </w:rPr>
              <w:t>中国人民解放军军官证</w:t>
            </w:r>
          </w:p>
          <w:p w14:paraId="1FBE5276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18-</w:t>
            </w:r>
            <w:r w:rsidRPr="00AD5864">
              <w:rPr>
                <w:rFonts w:hint="eastAsia"/>
                <w:sz w:val="18"/>
                <w:szCs w:val="20"/>
              </w:rPr>
              <w:t>中国人民解放军士兵证</w:t>
            </w:r>
          </w:p>
          <w:p w14:paraId="636E3E2D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19-</w:t>
            </w:r>
            <w:r w:rsidRPr="00AD5864">
              <w:rPr>
                <w:rFonts w:hint="eastAsia"/>
                <w:sz w:val="18"/>
                <w:szCs w:val="20"/>
              </w:rPr>
              <w:t>人民警察证</w:t>
            </w:r>
          </w:p>
          <w:p w14:paraId="17541EDD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1A-</w:t>
            </w:r>
            <w:r w:rsidRPr="00AD5864">
              <w:rPr>
                <w:rFonts w:hint="eastAsia"/>
                <w:sz w:val="18"/>
                <w:szCs w:val="20"/>
              </w:rPr>
              <w:t>港澳居民居住证</w:t>
            </w:r>
          </w:p>
          <w:p w14:paraId="1130C7F3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1B-</w:t>
            </w:r>
            <w:r w:rsidRPr="00AD5864">
              <w:rPr>
                <w:rFonts w:hint="eastAsia"/>
                <w:sz w:val="18"/>
                <w:szCs w:val="20"/>
              </w:rPr>
              <w:t>台湾居民居住证</w:t>
            </w:r>
          </w:p>
          <w:p w14:paraId="17736995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1C-</w:t>
            </w:r>
            <w:r w:rsidRPr="00AD5864">
              <w:rPr>
                <w:rFonts w:hint="eastAsia"/>
                <w:sz w:val="18"/>
                <w:szCs w:val="20"/>
              </w:rPr>
              <w:t>港澳居民来往内地通行证</w:t>
            </w:r>
          </w:p>
          <w:p w14:paraId="41A6245D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1D-</w:t>
            </w:r>
            <w:r w:rsidRPr="00AD5864">
              <w:rPr>
                <w:rFonts w:hint="eastAsia"/>
                <w:sz w:val="18"/>
                <w:szCs w:val="20"/>
              </w:rPr>
              <w:t>台湾居民来往大陆通行证</w:t>
            </w:r>
          </w:p>
          <w:p w14:paraId="1DCDD635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1E-</w:t>
            </w:r>
            <w:r w:rsidRPr="00AD5864">
              <w:rPr>
                <w:rFonts w:hint="eastAsia"/>
                <w:sz w:val="18"/>
                <w:szCs w:val="20"/>
              </w:rPr>
              <w:t>外国人永久居留身份证</w:t>
            </w:r>
          </w:p>
          <w:p w14:paraId="7C9F8199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1F-</w:t>
            </w:r>
            <w:r w:rsidRPr="00AD5864">
              <w:rPr>
                <w:rFonts w:hint="eastAsia"/>
                <w:sz w:val="18"/>
                <w:szCs w:val="20"/>
              </w:rPr>
              <w:t>外国人居留或居留许可</w:t>
            </w:r>
          </w:p>
          <w:p w14:paraId="0E3BBC54" w14:textId="77777777" w:rsidR="00AD5864" w:rsidRP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1G-</w:t>
            </w:r>
            <w:r w:rsidRPr="00AD5864">
              <w:rPr>
                <w:rFonts w:hint="eastAsia"/>
                <w:sz w:val="18"/>
                <w:szCs w:val="20"/>
              </w:rPr>
              <w:t>外国人临时居留证</w:t>
            </w:r>
          </w:p>
          <w:p w14:paraId="592FB46D" w14:textId="24B48BCE" w:rsidR="006B4E20" w:rsidRPr="001725E2" w:rsidRDefault="00AD5864" w:rsidP="00AD5864">
            <w:pPr>
              <w:ind w:leftChars="100" w:left="210"/>
              <w:rPr>
                <w:sz w:val="18"/>
                <w:szCs w:val="20"/>
              </w:rPr>
            </w:pPr>
            <w:r w:rsidRPr="00AD5864">
              <w:rPr>
                <w:rFonts w:hint="eastAsia"/>
                <w:sz w:val="18"/>
                <w:szCs w:val="20"/>
              </w:rPr>
              <w:t>1Z-</w:t>
            </w:r>
            <w:r w:rsidRPr="00AD5864">
              <w:rPr>
                <w:rFonts w:hint="eastAsia"/>
                <w:sz w:val="18"/>
                <w:szCs w:val="20"/>
              </w:rPr>
              <w:t>其他个人有效身份证件</w:t>
            </w:r>
          </w:p>
        </w:tc>
      </w:tr>
      <w:tr w:rsidR="006B4E20" w14:paraId="480DD773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7058" w14:textId="77777777" w:rsidR="006B4E20" w:rsidRDefault="006B4E20" w:rsidP="006B4E20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1C45F" w14:textId="5ADEA954" w:rsidR="006B4E20" w:rsidRDefault="006B4E20" w:rsidP="006B4E20">
            <w:r>
              <w:rPr>
                <w:rFonts w:hint="eastAsia"/>
              </w:rPr>
              <w:t>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759A2" w14:textId="2B12EC6F" w:rsidR="006B4E20" w:rsidRDefault="006B4E20" w:rsidP="006B4E20">
            <w:r>
              <w:rPr>
                <w:rFonts w:hint="eastAsia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95FC" w14:textId="10052DE7" w:rsidR="006B4E20" w:rsidRDefault="006B4E20" w:rsidP="006B4E2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C13C" w14:textId="31BEA6A6" w:rsidR="006B4E20" w:rsidRPr="006B4E20" w:rsidRDefault="006B4E20" w:rsidP="006B4E20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证件号码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E8B9" w14:textId="171603AE" w:rsidR="006B4E20" w:rsidRPr="00273CC3" w:rsidRDefault="006B4E20" w:rsidP="006B4E20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D5864" w14:paraId="3C3F12B7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F333D" w14:textId="77777777" w:rsidR="00AD5864" w:rsidRDefault="00AD5864" w:rsidP="00AD5864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8A8C" w14:textId="7A0BFCD4" w:rsidR="00AD5864" w:rsidRDefault="00AD5864" w:rsidP="00AD5864">
            <w:r>
              <w:rPr>
                <w:rFonts w:hint="eastAsia"/>
              </w:rPr>
              <w:t>SSGB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D91B" w14:textId="38EF38A4" w:rsidR="00AD5864" w:rsidRDefault="00AD5864" w:rsidP="00AD5864">
            <w:r>
              <w:rPr>
                <w:rFonts w:hint="eastAsia"/>
              </w:rPr>
              <w:t>NVARCHAR(12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95C8" w14:textId="4C5CCD82" w:rsidR="00AD5864" w:rsidRDefault="00AD5864" w:rsidP="00AD586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039C" w14:textId="1F44DD94" w:rsidR="00AD5864" w:rsidRPr="006B4E20" w:rsidRDefault="00AD5864" w:rsidP="00AD5864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所属国别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90AC" w14:textId="48DF9F62" w:rsidR="00AD5864" w:rsidRPr="001725E2" w:rsidRDefault="00AD5864" w:rsidP="00AD5864">
            <w:pPr>
              <w:rPr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填写信托客户所属国籍</w:t>
            </w:r>
            <w:r w:rsidRPr="00273CC3">
              <w:rPr>
                <w:rFonts w:hint="eastAsia"/>
                <w:b/>
                <w:bCs/>
                <w:sz w:val="18"/>
                <w:szCs w:val="20"/>
              </w:rPr>
              <w:t>(1003)</w:t>
            </w:r>
          </w:p>
        </w:tc>
      </w:tr>
      <w:tr w:rsidR="00AD5864" w14:paraId="37080D3B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D69D" w14:textId="77777777" w:rsidR="00AD5864" w:rsidRDefault="00AD5864" w:rsidP="00AD5864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2099" w14:textId="2FF53914" w:rsidR="00AD5864" w:rsidRDefault="00AD5864" w:rsidP="00AD5864">
            <w:r>
              <w:rPr>
                <w:rFonts w:hint="eastAsia"/>
              </w:rPr>
              <w:t>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6612" w14:textId="6D9B8496" w:rsidR="00AD5864" w:rsidRDefault="00AD5864" w:rsidP="00AD5864">
            <w:r>
              <w:rPr>
                <w:rFonts w:hint="eastAsia"/>
              </w:rPr>
              <w:t>NVARCHAR(12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AE3D" w14:textId="50DE11E9" w:rsidR="00AD5864" w:rsidRDefault="00AD5864" w:rsidP="00AD5864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30AA4" w14:textId="15178709" w:rsidR="00AD5864" w:rsidRPr="006B4E20" w:rsidRDefault="00AD5864" w:rsidP="00AD5864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所属地区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FD0F" w14:textId="70A1ACAC" w:rsidR="00AD5864" w:rsidRPr="00273CC3" w:rsidRDefault="00AD5864" w:rsidP="00AD5864">
            <w:pPr>
              <w:rPr>
                <w:b/>
                <w:bCs/>
                <w:sz w:val="18"/>
                <w:szCs w:val="20"/>
              </w:rPr>
            </w:pPr>
            <w:r w:rsidRPr="00A57B5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AD5864" w14:paraId="20B6BD12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04FBF" w14:textId="77777777" w:rsidR="00AD5864" w:rsidRDefault="00AD5864" w:rsidP="00AD5864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3EE3" w14:textId="36904294" w:rsidR="00AD5864" w:rsidRDefault="00AD5864" w:rsidP="00AD5864">
            <w:r>
              <w:rPr>
                <w:rFonts w:hint="eastAsia"/>
                <w:color w:val="FF0000"/>
              </w:rPr>
              <w:t>JZDQ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93E8A" w14:textId="57570041" w:rsidR="00AD5864" w:rsidRDefault="00AD5864" w:rsidP="00AD5864">
            <w:r>
              <w:rPr>
                <w:rFonts w:hint="eastAsia"/>
                <w:color w:val="FF0000"/>
              </w:rPr>
              <w:t>NVARCHAR(12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11730" w14:textId="3FB1AB4F" w:rsidR="00AD5864" w:rsidRDefault="00AD5864" w:rsidP="00AD5864">
            <w:pPr>
              <w:jc w:val="center"/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799B" w14:textId="1E05CC8B" w:rsidR="00AD5864" w:rsidRPr="006B4E20" w:rsidRDefault="00AD5864" w:rsidP="00AD5864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color w:val="FF0000"/>
                <w:sz w:val="18"/>
                <w:szCs w:val="20"/>
              </w:rPr>
              <w:t>居住地区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F131" w14:textId="5F84B7FA" w:rsidR="00AD5864" w:rsidRPr="001725E2" w:rsidRDefault="00AD5864" w:rsidP="00AD5864">
            <w:pPr>
              <w:rPr>
                <w:sz w:val="18"/>
                <w:szCs w:val="20"/>
              </w:rPr>
            </w:pPr>
            <w:r w:rsidRPr="00A57B5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AD5864" w14:paraId="5B793D79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00DF8" w14:textId="77777777" w:rsidR="00AD5864" w:rsidRDefault="00AD5864" w:rsidP="00AD5864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49FEF" w14:textId="3930D28B" w:rsidR="00AD5864" w:rsidRDefault="00AD5864" w:rsidP="00AD5864">
            <w:r>
              <w:rPr>
                <w:rFonts w:hint="eastAsia"/>
              </w:rPr>
              <w:t>LXDH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808B" w14:textId="2109F185" w:rsidR="00AD5864" w:rsidRDefault="00AD5864" w:rsidP="00AD5864">
            <w:r>
              <w:rPr>
                <w:rFonts w:hint="eastAsia"/>
              </w:rPr>
              <w:t>NVARCHAR(30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43D7" w14:textId="7261E591" w:rsidR="00AD5864" w:rsidRDefault="00AD5864" w:rsidP="00AD5864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F65CD" w14:textId="66226258" w:rsidR="00AD5864" w:rsidRPr="006B4E20" w:rsidRDefault="00AD5864" w:rsidP="00AD5864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联系电话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2304" w14:textId="40C3EE15" w:rsidR="00AD5864" w:rsidRPr="00273CC3" w:rsidRDefault="00AD5864" w:rsidP="00AD586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D5864" w14:paraId="722F7706" w14:textId="77777777" w:rsidTr="006B4E20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2FE2" w14:textId="706589C8" w:rsidR="00AD5864" w:rsidRDefault="00AD5864" w:rsidP="00AD5864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E4A4" w14:textId="2DF528D6" w:rsidR="00AD5864" w:rsidRDefault="00AD5864" w:rsidP="00AD5864">
            <w:pPr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GLFBS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44DD" w14:textId="312C54F0" w:rsidR="00AD5864" w:rsidRDefault="00AD5864" w:rsidP="00AD5864">
            <w:pPr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C3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B198" w14:textId="0CC341B3" w:rsidR="00AD5864" w:rsidRDefault="00AD5864" w:rsidP="00AD58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EFDB" w14:textId="39BC2095" w:rsidR="00AD5864" w:rsidRPr="006B4E20" w:rsidRDefault="00AD5864" w:rsidP="00AD5864">
            <w:pPr>
              <w:rPr>
                <w:color w:val="000000"/>
                <w:sz w:val="18"/>
                <w:szCs w:val="20"/>
              </w:rPr>
            </w:pPr>
            <w:r w:rsidRPr="006B4E20">
              <w:rPr>
                <w:rFonts w:hint="eastAsia"/>
                <w:color w:val="FF0000"/>
                <w:sz w:val="18"/>
                <w:szCs w:val="20"/>
              </w:rPr>
              <w:t>关联方标识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C295" w14:textId="77777777" w:rsidR="00AD5864" w:rsidRPr="001223AE" w:rsidRDefault="00AD5864" w:rsidP="00AD5864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4647886C" w14:textId="77777777" w:rsidR="00AD5864" w:rsidRDefault="00AD5864" w:rsidP="00AD5864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27228405" w14:textId="41497D37" w:rsidR="00AD5864" w:rsidRPr="00273CC3" w:rsidRDefault="00AD5864" w:rsidP="00AD5864">
            <w:pPr>
              <w:ind w:leftChars="100" w:left="210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AD5864" w14:paraId="08F18F95" w14:textId="77777777" w:rsidTr="006B4E2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61EC3" w14:textId="73316001" w:rsidR="00AD5864" w:rsidRDefault="00AD5864" w:rsidP="00AD5864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E2CC" w14:textId="3D50BF38" w:rsidR="00AD5864" w:rsidRDefault="00AD5864" w:rsidP="00AD5864">
            <w:r>
              <w:rPr>
                <w:rFonts w:hint="eastAsia"/>
              </w:rPr>
              <w:t>GLFBH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7A2A5" w14:textId="5DC49D23" w:rsidR="00AD5864" w:rsidRDefault="00AD5864" w:rsidP="00AD5864">
            <w:r>
              <w:rPr>
                <w:rFonts w:hint="eastAsia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77B91" w14:textId="30B0E848" w:rsidR="00AD5864" w:rsidRDefault="00AD5864" w:rsidP="00AD5864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4B9C" w14:textId="5ACD37BB" w:rsidR="00AD5864" w:rsidRPr="006B4E20" w:rsidRDefault="00AD5864" w:rsidP="00AD5864">
            <w:pPr>
              <w:rPr>
                <w:sz w:val="18"/>
                <w:szCs w:val="20"/>
              </w:rPr>
            </w:pPr>
            <w:r w:rsidRPr="006B4E20">
              <w:rPr>
                <w:rFonts w:hint="eastAsia"/>
                <w:sz w:val="18"/>
                <w:szCs w:val="20"/>
              </w:rPr>
              <w:t>关联方编号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62BC" w14:textId="3D421347" w:rsidR="00AD5864" w:rsidRDefault="00AD5864" w:rsidP="00AD5864"/>
        </w:tc>
      </w:tr>
    </w:tbl>
    <w:p w14:paraId="13233F75" w14:textId="4623263B" w:rsidR="006B4E20" w:rsidRDefault="006B4E20" w:rsidP="006B4E20"/>
    <w:p w14:paraId="4D7E8617" w14:textId="77777777" w:rsidR="006B4E20" w:rsidRPr="006B4E20" w:rsidRDefault="006B4E20" w:rsidP="006B4E20"/>
    <w:p w14:paraId="7161E1F2" w14:textId="77777777" w:rsidR="006B4E20" w:rsidRPr="006B4E20" w:rsidRDefault="006B4E20" w:rsidP="006B4E20"/>
    <w:p w14:paraId="50DC7131" w14:textId="6E0B967A" w:rsidR="006B4E20" w:rsidRDefault="006B4E20" w:rsidP="006B4E20">
      <w:pPr>
        <w:pStyle w:val="2"/>
      </w:pPr>
      <w:r>
        <w:rPr>
          <w:rFonts w:hint="eastAsia"/>
        </w:rPr>
        <w:t>固有交易对手（机构）</w:t>
      </w:r>
    </w:p>
    <w:p w14:paraId="62F1B59B" w14:textId="271C1972" w:rsidR="00AD5864" w:rsidRDefault="00AD5864" w:rsidP="00AD5864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 w:rsidRPr="00AD5864">
        <w:rPr>
          <w:b/>
          <w:bCs/>
        </w:rPr>
        <w:t>V_E4_I02GYJYDSJG</w:t>
      </w:r>
    </w:p>
    <w:p w14:paraId="751C816E" w14:textId="6DD0E8C7" w:rsidR="00AD5864" w:rsidRDefault="00AD5864" w:rsidP="00AD5864"/>
    <w:p w14:paraId="619E4801" w14:textId="77777777" w:rsidR="00AD5864" w:rsidRDefault="00AD5864" w:rsidP="00AD5864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JYDSBH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pPr w:leftFromText="180" w:rightFromText="180" w:vertAnchor="text" w:tblpXSpec="right" w:tblpY="1"/>
        <w:tblOverlap w:val="never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627"/>
        <w:gridCol w:w="1868"/>
        <w:gridCol w:w="709"/>
        <w:gridCol w:w="2376"/>
        <w:gridCol w:w="3693"/>
      </w:tblGrid>
      <w:tr w:rsidR="00AD5864" w:rsidRPr="00F65621" w14:paraId="075562DF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DE8F6C7" w14:textId="77777777" w:rsidR="00AD5864" w:rsidRPr="00F65621" w:rsidRDefault="00AD5864" w:rsidP="002F7D8A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D4FF21E" w14:textId="77777777" w:rsidR="00AD5864" w:rsidRPr="00F65621" w:rsidRDefault="00AD5864" w:rsidP="002F7D8A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F084579" w14:textId="77777777" w:rsidR="00AD5864" w:rsidRPr="00F65621" w:rsidRDefault="00AD5864" w:rsidP="002F7D8A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B5E0993" w14:textId="77777777" w:rsidR="00AD5864" w:rsidRPr="00F65621" w:rsidRDefault="00AD5864" w:rsidP="002F7D8A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1A22558" w14:textId="77777777" w:rsidR="00AD5864" w:rsidRPr="00F65621" w:rsidRDefault="00AD5864" w:rsidP="002F7D8A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47F6BBF" w14:textId="77777777" w:rsidR="00AD5864" w:rsidRPr="00F65621" w:rsidRDefault="00AD5864" w:rsidP="002F7D8A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AD5864" w14:paraId="3709E665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A860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E60E3" w14:textId="63DDBA86" w:rsidR="00AD5864" w:rsidRPr="001D75B7" w:rsidRDefault="00AD5864" w:rsidP="002F7D8A">
            <w:pPr>
              <w:rPr>
                <w:color w:val="000000" w:themeColor="text1"/>
                <w:kern w:val="0"/>
              </w:rPr>
            </w:pPr>
            <w:r w:rsidRPr="001D75B7">
              <w:rPr>
                <w:rFonts w:hint="eastAsia"/>
                <w:color w:val="000000" w:themeColor="text1"/>
              </w:rPr>
              <w:t>JYDSLX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C199" w14:textId="4C49986C" w:rsidR="00AD5864" w:rsidRPr="001D75B7" w:rsidRDefault="00AD5864" w:rsidP="002F7D8A">
            <w:pPr>
              <w:rPr>
                <w:color w:val="000000" w:themeColor="text1"/>
                <w:kern w:val="0"/>
              </w:rPr>
            </w:pPr>
            <w:r w:rsidRPr="001D75B7">
              <w:rPr>
                <w:rFonts w:hint="eastAsia"/>
                <w:color w:val="000000" w:themeColor="text1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0252" w14:textId="3E694DBD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4C175" w14:textId="68D811B7" w:rsidR="00AD5864" w:rsidRPr="001D75B7" w:rsidRDefault="00AD5864" w:rsidP="002F7D8A">
            <w:pPr>
              <w:rPr>
                <w:color w:val="000000" w:themeColor="text1"/>
                <w:kern w:val="0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D2681" w14:textId="41FD8732" w:rsidR="002F7D8A" w:rsidRPr="001D75B7" w:rsidRDefault="002F7D8A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客户类型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机构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)(3003):</w:t>
            </w:r>
          </w:p>
          <w:p w14:paraId="126AF583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银行</w:t>
            </w:r>
          </w:p>
          <w:p w14:paraId="2C59637B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证券公司或下属资管子公司</w:t>
            </w:r>
          </w:p>
          <w:p w14:paraId="7C4A24B2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基金公司或基金子公司</w:t>
            </w:r>
          </w:p>
          <w:p w14:paraId="436EB7A6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保险公司</w:t>
            </w:r>
          </w:p>
          <w:p w14:paraId="0988463B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信托公司</w:t>
            </w:r>
          </w:p>
          <w:p w14:paraId="4BFB00A0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银行理财子公司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</w:p>
          <w:p w14:paraId="7753E6FE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私募基金管理人</w:t>
            </w:r>
          </w:p>
          <w:p w14:paraId="68D19B8D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其他金融机构</w:t>
            </w:r>
          </w:p>
          <w:p w14:paraId="4C496509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9-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普通法人机构（非金融）</w:t>
            </w:r>
          </w:p>
          <w:p w14:paraId="36B5EAEE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10-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普通非法人机构（非金融）</w:t>
            </w:r>
          </w:p>
          <w:p w14:paraId="7C026C12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政府类</w:t>
            </w:r>
          </w:p>
          <w:p w14:paraId="5688C487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合伙企业</w:t>
            </w:r>
          </w:p>
          <w:p w14:paraId="11CE6BCA" w14:textId="2AB400A0" w:rsidR="00AD5864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</w:p>
        </w:tc>
      </w:tr>
      <w:tr w:rsidR="00AD5864" w14:paraId="2862B95F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8B82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CB366" w14:textId="7D1C4B3C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JYDSQC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1A3C" w14:textId="417F4192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A42E5" w14:textId="4A0352C8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0F86" w14:textId="7C8BAD33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交易对手全称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22A6E" w14:textId="57E8570B" w:rsidR="00AD5864" w:rsidRPr="001D75B7" w:rsidRDefault="00AD5864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</w:p>
        </w:tc>
      </w:tr>
      <w:tr w:rsidR="00AD5864" w14:paraId="3626D09D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2B47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44B9" w14:textId="7F136D4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JYDSBH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1F7D" w14:textId="27543F2C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AD50" w14:textId="6608308E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CB06" w14:textId="633BB2EB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交易对手编号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93DA" w14:textId="07601F56" w:rsidR="00AD5864" w:rsidRPr="001D75B7" w:rsidRDefault="00AD5864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</w:p>
        </w:tc>
      </w:tr>
      <w:tr w:rsidR="00AD5864" w14:paraId="3986B283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DD647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20F5" w14:textId="683D1995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JYDSTYSHXYDM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73591" w14:textId="0B0B455F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EB7FE" w14:textId="4A70F1A0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56D94" w14:textId="69F2761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交易对手统一社会信用代码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9DE9" w14:textId="15A950EF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条件性必填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br/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若交易对手类型选择政府类，非必填</w:t>
            </w:r>
          </w:p>
        </w:tc>
      </w:tr>
      <w:tr w:rsidR="002F7D8A" w14:paraId="3DFDF7A1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0E46" w14:textId="77777777" w:rsidR="002F7D8A" w:rsidRDefault="002F7D8A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F8699" w14:textId="1B92AEFA" w:rsidR="002F7D8A" w:rsidRPr="001D75B7" w:rsidRDefault="002F7D8A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SSGB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B561A" w14:textId="654F719A" w:rsidR="002F7D8A" w:rsidRPr="001D75B7" w:rsidRDefault="002F7D8A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F7F8" w14:textId="33C61768" w:rsidR="002F7D8A" w:rsidRPr="001D75B7" w:rsidRDefault="002F7D8A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F945F" w14:textId="517CD14A" w:rsidR="002F7D8A" w:rsidRPr="001D75B7" w:rsidRDefault="002F7D8A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所属国别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F1F4" w14:textId="57D3A65D" w:rsidR="002F7D8A" w:rsidRPr="001D75B7" w:rsidRDefault="002F7D8A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填写客户所属国籍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(1003)</w:t>
            </w:r>
          </w:p>
        </w:tc>
      </w:tr>
      <w:tr w:rsidR="002F7D8A" w14:paraId="55C3C957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BB19" w14:textId="77777777" w:rsidR="002F7D8A" w:rsidRDefault="002F7D8A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37F3A" w14:textId="1082D6FC" w:rsidR="002F7D8A" w:rsidRPr="001D75B7" w:rsidRDefault="002F7D8A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SSDQ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C969" w14:textId="067E4AC1" w:rsidR="002F7D8A" w:rsidRPr="001D75B7" w:rsidRDefault="002F7D8A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85DB" w14:textId="36069359" w:rsidR="002F7D8A" w:rsidRPr="001D75B7" w:rsidRDefault="002F7D8A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EEBB0" w14:textId="354F90E1" w:rsidR="002F7D8A" w:rsidRPr="001D75B7" w:rsidRDefault="002F7D8A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所属地区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A392" w14:textId="02175CC5" w:rsidR="002F7D8A" w:rsidRPr="001D75B7" w:rsidRDefault="002F7D8A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按国标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GB/T 2260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中华人民共和国行政区划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6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位代码填报（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1001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）</w:t>
            </w:r>
          </w:p>
        </w:tc>
      </w:tr>
      <w:tr w:rsidR="00AD5864" w14:paraId="34070477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FC60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CCB0" w14:textId="6AA6FB9A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HYFL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63F4D" w14:textId="230F3E6E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2BC3" w14:textId="1ADAC2A0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6B9EC" w14:textId="55694499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行业分类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559B" w14:textId="6279BC20" w:rsidR="002F7D8A" w:rsidRPr="001D75B7" w:rsidRDefault="002F7D8A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行业分类（大类）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(2008)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2841C81E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基础产业</w:t>
            </w:r>
          </w:p>
          <w:p w14:paraId="7EA6F233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房地产</w:t>
            </w:r>
          </w:p>
          <w:p w14:paraId="65A67D6B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证券</w:t>
            </w:r>
          </w:p>
          <w:p w14:paraId="3F266B7B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金融机构</w:t>
            </w:r>
          </w:p>
          <w:p w14:paraId="3FF61FF5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工商企业</w:t>
            </w:r>
          </w:p>
          <w:p w14:paraId="1B8763A9" w14:textId="6034BE69" w:rsidR="00AD5864" w:rsidRPr="001D75B7" w:rsidRDefault="002F7D8A" w:rsidP="002F7D8A">
            <w:pPr>
              <w:ind w:leftChars="100" w:left="210"/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lastRenderedPageBreak/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</w:p>
        </w:tc>
      </w:tr>
      <w:tr w:rsidR="00AD5864" w14:paraId="3ABE42EF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31A4E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EA59" w14:textId="49F96A79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HYMX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FACD" w14:textId="00769015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533A" w14:textId="5F822D39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C039" w14:textId="200DDB5F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行业明细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109D" w14:textId="5520A37A" w:rsidR="00AD5864" w:rsidRPr="001D75B7" w:rsidRDefault="002F7D8A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国民经济行业分类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(GB/T 4754)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(1002)</w:t>
            </w:r>
          </w:p>
        </w:tc>
      </w:tr>
      <w:tr w:rsidR="00AD5864" w14:paraId="56611A3F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93E1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7FC67" w14:textId="4033287E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TXDZ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B0D7" w14:textId="05A54950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1580" w14:textId="30FA25E1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B0D5" w14:textId="078BFBD6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通讯地址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B359" w14:textId="20490514" w:rsidR="00AD5864" w:rsidRPr="001D75B7" w:rsidRDefault="00AD5864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非必填</w:t>
            </w:r>
          </w:p>
        </w:tc>
      </w:tr>
      <w:tr w:rsidR="00AD5864" w14:paraId="0ED215A8" w14:textId="77777777" w:rsidTr="002F7D8A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D693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CB0A0" w14:textId="2C549CEB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JGXZ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C132" w14:textId="4514B63E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05130" w14:textId="46A03E51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76DA" w14:textId="0C838272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机构性质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4ED2" w14:textId="08F9400C" w:rsidR="002F7D8A" w:rsidRPr="001D75B7" w:rsidRDefault="002F7D8A" w:rsidP="002F7D8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机构性质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(2006)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311172A1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企业法人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公司、非公司制企业法人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  <w:p w14:paraId="05676801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企业非法人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个人独资企业、合伙企业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  <w:p w14:paraId="6B0D95D9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行政机关</w:t>
            </w:r>
          </w:p>
          <w:p w14:paraId="033A9B79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事业单位</w:t>
            </w:r>
          </w:p>
          <w:p w14:paraId="7A6B2B53" w14:textId="77777777" w:rsidR="002F7D8A" w:rsidRPr="001D75B7" w:rsidRDefault="002F7D8A" w:rsidP="002F7D8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社会团体</w:t>
            </w:r>
          </w:p>
          <w:p w14:paraId="0DF51923" w14:textId="7C69FC19" w:rsidR="00AD5864" w:rsidRPr="001D75B7" w:rsidRDefault="002F7D8A" w:rsidP="002F7D8A">
            <w:pPr>
              <w:ind w:leftChars="100" w:left="210"/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</w:p>
        </w:tc>
      </w:tr>
      <w:tr w:rsidR="00AD5864" w14:paraId="5B46FBAD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57B84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343E" w14:textId="47B54478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QYZCLB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1EB0" w14:textId="101079B3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42FE" w14:textId="6319942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DEA42" w14:textId="67558AFC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企业注册类别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CA38" w14:textId="7777777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机构性质选择企业法人、企业非法人，需填写</w:t>
            </w:r>
          </w:p>
          <w:p w14:paraId="7796E156" w14:textId="36678A63" w:rsidR="00EE1AD1" w:rsidRPr="001D75B7" w:rsidRDefault="00EE1AD1" w:rsidP="00EE1AD1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企业注册类别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(2007)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724F9A26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有限责任公司</w:t>
            </w:r>
          </w:p>
          <w:p w14:paraId="72D99205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股份有限公司</w:t>
            </w:r>
          </w:p>
          <w:p w14:paraId="1FC3D184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分公司</w:t>
            </w:r>
          </w:p>
          <w:p w14:paraId="364966A2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非公司企业法人</w:t>
            </w:r>
          </w:p>
          <w:p w14:paraId="38F318BD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营业单位</w:t>
            </w:r>
          </w:p>
          <w:p w14:paraId="6108D3DD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企业非法人分支机构</w:t>
            </w:r>
          </w:p>
          <w:p w14:paraId="2AB4B0E2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个人独资企业</w:t>
            </w:r>
          </w:p>
          <w:p w14:paraId="70F2A1A5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合伙企业</w:t>
            </w:r>
          </w:p>
          <w:p w14:paraId="27302516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9-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中外合作企业</w:t>
            </w:r>
          </w:p>
          <w:p w14:paraId="7D0B976D" w14:textId="77777777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10-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中外合资企业</w:t>
            </w:r>
          </w:p>
          <w:p w14:paraId="4590B39A" w14:textId="40BD3A04" w:rsidR="00EE1AD1" w:rsidRPr="001D75B7" w:rsidRDefault="00EE1AD1" w:rsidP="00EE1AD1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外资企业</w:t>
            </w:r>
          </w:p>
        </w:tc>
      </w:tr>
      <w:tr w:rsidR="00AD5864" w14:paraId="2ABF1DC7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07FA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0DD15" w14:textId="428F7FD4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QYGM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E519B" w14:textId="1627D26B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DA590" w14:textId="10C003A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61B3" w14:textId="3158DAA9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企业规模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A99D" w14:textId="7777777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  <w:p w14:paraId="681ED82A" w14:textId="218351F7" w:rsidR="00272FCA" w:rsidRPr="001D75B7" w:rsidRDefault="00272FCA" w:rsidP="00272FC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企业规模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(3005)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0257BD8B" w14:textId="77777777" w:rsidR="00272FCA" w:rsidRPr="001D75B7" w:rsidRDefault="00272FCA" w:rsidP="00272FC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大型企业</w:t>
            </w:r>
          </w:p>
          <w:p w14:paraId="7B0F41C1" w14:textId="77777777" w:rsidR="00272FCA" w:rsidRPr="001D75B7" w:rsidRDefault="00272FCA" w:rsidP="00272FC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中型企业</w:t>
            </w:r>
          </w:p>
          <w:p w14:paraId="135A752A" w14:textId="77777777" w:rsidR="00272FCA" w:rsidRPr="001D75B7" w:rsidRDefault="00272FCA" w:rsidP="00272FC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小型企业</w:t>
            </w:r>
          </w:p>
          <w:p w14:paraId="104D93F8" w14:textId="77777777" w:rsidR="00272FCA" w:rsidRPr="001D75B7" w:rsidRDefault="00272FCA" w:rsidP="00272FC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微型企业</w:t>
            </w:r>
          </w:p>
          <w:p w14:paraId="7881E871" w14:textId="0B323E0E" w:rsidR="00272FCA" w:rsidRPr="001D75B7" w:rsidRDefault="00272FCA" w:rsidP="00272FC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非企业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</w:tr>
      <w:tr w:rsidR="00AD5864" w14:paraId="5550939B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36218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72E0D" w14:textId="1F829C0B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ZCZB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E81F7" w14:textId="3F11556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D</w:t>
            </w:r>
            <w:r w:rsidR="002F7D8A" w:rsidRPr="001D75B7">
              <w:rPr>
                <w:color w:val="000000" w:themeColor="text1"/>
              </w:rPr>
              <w:t>ECIMAL(</w:t>
            </w:r>
            <w:r w:rsidRPr="001D75B7">
              <w:rPr>
                <w:rFonts w:hint="eastAsia"/>
                <w:color w:val="000000" w:themeColor="text1"/>
              </w:rPr>
              <w:t>20.2)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A106" w14:textId="1EE7C8C5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A10D0" w14:textId="3D0DF18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注册资本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DDCA" w14:textId="1C0A5B35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</w:tc>
      </w:tr>
      <w:tr w:rsidR="00DC7F30" w14:paraId="080333ED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3C13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961E5" w14:textId="67975D74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FDDBRZJLX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D627B" w14:textId="34E9256D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1626" w14:textId="6F4D8ADB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68740" w14:textId="0CD4DF9C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法定代表人证件类型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F9AF" w14:textId="77777777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  <w:p w14:paraId="719CAB41" w14:textId="77777777" w:rsidR="007F0132" w:rsidRPr="001D75B7" w:rsidRDefault="007F0132" w:rsidP="007F0132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证件类型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个人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) (2010)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：</w:t>
            </w:r>
          </w:p>
          <w:p w14:paraId="2262C00C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居民身份证</w:t>
            </w:r>
          </w:p>
          <w:p w14:paraId="416E4155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临时居民身份证</w:t>
            </w:r>
          </w:p>
          <w:p w14:paraId="3DCD43D4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户口薄</w:t>
            </w:r>
          </w:p>
          <w:p w14:paraId="06AFEFB7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普通护照</w:t>
            </w:r>
          </w:p>
          <w:p w14:paraId="268BEED6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外交护照</w:t>
            </w:r>
          </w:p>
          <w:p w14:paraId="615659C9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公务护照</w:t>
            </w:r>
          </w:p>
          <w:p w14:paraId="48BF7040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公务普通护照</w:t>
            </w:r>
          </w:p>
          <w:p w14:paraId="7342273B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中国人民解放军军官证</w:t>
            </w:r>
          </w:p>
          <w:p w14:paraId="4BE7F66C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09-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中国人民解放军士兵证</w:t>
            </w:r>
          </w:p>
          <w:p w14:paraId="1CE56DF8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10-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人民警察证</w:t>
            </w:r>
          </w:p>
          <w:p w14:paraId="28B889AE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港澳居民居住证</w:t>
            </w:r>
          </w:p>
          <w:p w14:paraId="4A868FBC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台湾居民居住证</w:t>
            </w:r>
          </w:p>
          <w:p w14:paraId="2744E9A1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lastRenderedPageBreak/>
              <w:t>13-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港澳居民来往内地通行证</w:t>
            </w:r>
          </w:p>
          <w:p w14:paraId="19C38029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台湾居民来往大陆通行证</w:t>
            </w:r>
          </w:p>
          <w:p w14:paraId="7C1860FC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外国人永久居留身份证</w:t>
            </w:r>
          </w:p>
          <w:p w14:paraId="4E4D974F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外国人居留或居留许可</w:t>
            </w:r>
          </w:p>
          <w:p w14:paraId="11B2A3F8" w14:textId="77777777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外国人临时居留证</w:t>
            </w:r>
          </w:p>
          <w:p w14:paraId="771F54C0" w14:textId="0D4914A6" w:rsidR="007F0132" w:rsidRPr="001D75B7" w:rsidRDefault="007F0132" w:rsidP="007F013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其他个人有效身份证件</w:t>
            </w:r>
          </w:p>
        </w:tc>
      </w:tr>
      <w:tr w:rsidR="00DC7F30" w14:paraId="1FD0F14C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930E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C5521" w14:textId="6E846321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FDDBR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AB30B" w14:textId="67DBE3A5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3A7F4" w14:textId="79B9181D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1854" w14:textId="4CDF154F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法定代表人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51C71" w14:textId="7264991E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</w:tc>
      </w:tr>
      <w:tr w:rsidR="00DC7F30" w14:paraId="31CD9634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33CD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1184" w14:textId="551E7599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FDDBRZJHM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F130" w14:textId="0C9253AA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7835" w14:textId="64A05581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F64D1" w14:textId="75FD3144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法定代表人证件号码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7E6A" w14:textId="43571C4D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</w:tc>
      </w:tr>
      <w:tr w:rsidR="00DC7F30" w14:paraId="4D4ACB9F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5653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FB6D2" w14:textId="04A3145F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GSZCRQ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7C1E" w14:textId="7F5144B1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5F0A" w14:textId="6BC545BD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60229" w14:textId="0A116537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工商注册日期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5F58" w14:textId="77777777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  <w:p w14:paraId="1FBDBEBB" w14:textId="012E53A7" w:rsidR="007F0132" w:rsidRPr="001D75B7" w:rsidRDefault="007F0132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YYYYMMDD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，默认值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99991231</w:t>
            </w:r>
          </w:p>
        </w:tc>
      </w:tr>
      <w:tr w:rsidR="00DC7F30" w14:paraId="7C4B2A0F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1425C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7865" w14:textId="280F704C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GSDJDQRQ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6A4A4" w14:textId="7353E474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FB46" w14:textId="747035F7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8225" w14:textId="0FD34071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工商登记到期日期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059A" w14:textId="77777777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  <w:p w14:paraId="1547BDDB" w14:textId="2B74CCDC" w:rsidR="007F0132" w:rsidRPr="001D75B7" w:rsidRDefault="007F0132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YYYYMMDD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，默认值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99991231</w:t>
            </w:r>
          </w:p>
        </w:tc>
      </w:tr>
      <w:tr w:rsidR="00DC7F30" w14:paraId="359B9F51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3120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47CF5" w14:textId="7D6D2DF4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JGZZC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7EDF" w14:textId="6088E9FE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0FDE" w14:textId="7F8594F4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7B634" w14:textId="42B0531F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机构总资产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BAC9" w14:textId="21A8FD95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</w:tc>
      </w:tr>
      <w:tr w:rsidR="00DC7F30" w14:paraId="61CBC74E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BD54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31A2" w14:textId="7DBF1EFB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JGZFZ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EDFE8" w14:textId="28146F29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88C4" w14:textId="32F92D2B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BBDF8" w14:textId="1C46AA15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机构总负债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382C0" w14:textId="2233445F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</w:tc>
      </w:tr>
      <w:tr w:rsidR="00DC7F30" w14:paraId="46F46EF2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E8E" w14:textId="77777777" w:rsidR="00DC7F30" w:rsidRDefault="00DC7F30" w:rsidP="00DC7F30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9FDB9" w14:textId="0161D153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SSBS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5767" w14:textId="20A8211D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10946" w14:textId="6D0B25B5" w:rsidR="00DC7F30" w:rsidRPr="001D75B7" w:rsidRDefault="00DC7F30" w:rsidP="00DC7F30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89D5" w14:textId="5FB283BB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上市标识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2A38B" w14:textId="77777777" w:rsidR="00DC7F30" w:rsidRPr="001D75B7" w:rsidRDefault="00DC7F30" w:rsidP="00DC7F30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  <w:p w14:paraId="52793495" w14:textId="1CEEA221" w:rsidR="001110E3" w:rsidRPr="001D75B7" w:rsidRDefault="001110E3" w:rsidP="001110E3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上市标识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(3006)</w:t>
            </w:r>
          </w:p>
          <w:p w14:paraId="0EE32CCC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非上市</w:t>
            </w:r>
          </w:p>
          <w:p w14:paraId="3C3A3A78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境内上市</w:t>
            </w:r>
          </w:p>
          <w:p w14:paraId="20E1D574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境外上市</w:t>
            </w:r>
          </w:p>
          <w:p w14:paraId="74ADB48D" w14:textId="46E289C1" w:rsidR="00DC7F30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境内外同时上市</w:t>
            </w:r>
          </w:p>
        </w:tc>
      </w:tr>
      <w:tr w:rsidR="000018BF" w14:paraId="0EC5D9A1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DD92" w14:textId="77777777" w:rsidR="000018BF" w:rsidRDefault="000018BF" w:rsidP="000018BF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E07A0" w14:textId="36508C58" w:rsidR="000018BF" w:rsidRPr="001D75B7" w:rsidRDefault="000018BF" w:rsidP="000018BF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SSD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759F2" w14:textId="4B24CB6F" w:rsidR="000018BF" w:rsidRPr="001D75B7" w:rsidRDefault="000018BF" w:rsidP="000018BF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26411" w14:textId="5D9D3564" w:rsidR="000018BF" w:rsidRPr="001D75B7" w:rsidRDefault="000018BF" w:rsidP="000018BF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5C122" w14:textId="731635E3" w:rsidR="000018BF" w:rsidRPr="001D75B7" w:rsidRDefault="000018BF" w:rsidP="000018BF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上市地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9D01" w14:textId="77777777" w:rsidR="000018BF" w:rsidRPr="001D75B7" w:rsidRDefault="000018BF" w:rsidP="000018BF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  <w:p w14:paraId="0FEADEF8" w14:textId="7BCB8BC6" w:rsidR="001110E3" w:rsidRPr="001D75B7" w:rsidRDefault="001110E3" w:rsidP="001110E3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上市地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(3007)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407883CB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上海</w:t>
            </w:r>
          </w:p>
          <w:p w14:paraId="6A64E952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深圳</w:t>
            </w:r>
          </w:p>
          <w:p w14:paraId="3C57E22E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香港</w:t>
            </w:r>
          </w:p>
          <w:p w14:paraId="128CCE10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新加坡</w:t>
            </w:r>
          </w:p>
          <w:p w14:paraId="3EC9FD00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伦敦</w:t>
            </w:r>
          </w:p>
          <w:p w14:paraId="65FBC3E3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纽约</w:t>
            </w:r>
          </w:p>
          <w:p w14:paraId="0696C1F8" w14:textId="77777777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东京</w:t>
            </w:r>
          </w:p>
          <w:p w14:paraId="5CCF10D6" w14:textId="609C0D26" w:rsidR="001110E3" w:rsidRPr="001D75B7" w:rsidRDefault="001110E3" w:rsidP="001110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</w:p>
        </w:tc>
      </w:tr>
      <w:tr w:rsidR="000018BF" w14:paraId="30EEC60A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969F1" w14:textId="77777777" w:rsidR="000018BF" w:rsidRDefault="000018BF" w:rsidP="000018BF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29CC" w14:textId="3E2213CF" w:rsidR="000018BF" w:rsidRPr="001D75B7" w:rsidRDefault="000018BF" w:rsidP="000018BF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SFGSJTBS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A82DA" w14:textId="3C5EBA93" w:rsidR="000018BF" w:rsidRPr="001D75B7" w:rsidRDefault="000018BF" w:rsidP="000018BF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AB5E4" w14:textId="19287318" w:rsidR="000018BF" w:rsidRPr="001D75B7" w:rsidRDefault="000018BF" w:rsidP="000018BF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0DDB8" w14:textId="3FD42374" w:rsidR="000018BF" w:rsidRPr="001D75B7" w:rsidRDefault="000018BF" w:rsidP="000018BF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是否归属集团标识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6AF8" w14:textId="77777777" w:rsidR="000018BF" w:rsidRPr="001D75B7" w:rsidRDefault="000018BF" w:rsidP="000018BF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交易对手类型选择政府类，非必填</w:t>
            </w:r>
          </w:p>
          <w:p w14:paraId="14AA6604" w14:textId="77777777" w:rsidR="00272FCA" w:rsidRPr="001D75B7" w:rsidRDefault="00272FCA" w:rsidP="00272FCA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68186A96" w14:textId="77777777" w:rsidR="00272FCA" w:rsidRPr="001D75B7" w:rsidRDefault="00272FCA" w:rsidP="00272FC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44B6B948" w14:textId="0BBDF31B" w:rsidR="00272FCA" w:rsidRPr="001D75B7" w:rsidRDefault="00272FCA" w:rsidP="00272FCA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AD5864" w14:paraId="01FDE532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7FE0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D7185" w14:textId="4B814B68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JTJGMC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B730" w14:textId="3A36A794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64EF" w14:textId="5DC7A79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51404" w14:textId="4F7528FE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集团机构名称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CC93" w14:textId="4AC169EC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若是否归属集团标识选择是，需要填写</w:t>
            </w:r>
          </w:p>
        </w:tc>
      </w:tr>
      <w:tr w:rsidR="00AD5864" w14:paraId="6BCADEEB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5CE76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E6D79" w14:textId="438BC2D2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SNBS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5DF2" w14:textId="63BDD0FF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0673" w14:textId="0407B742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B353B" w14:textId="370E12AE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三农标识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13E2" w14:textId="7777777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若交易对手类型选择政府类，非必填</w:t>
            </w:r>
          </w:p>
          <w:p w14:paraId="30F57A9A" w14:textId="77777777" w:rsidR="000018BF" w:rsidRPr="001D75B7" w:rsidRDefault="000018BF" w:rsidP="000018BF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546D33F2" w14:textId="77777777" w:rsidR="000018BF" w:rsidRPr="001D75B7" w:rsidRDefault="000018BF" w:rsidP="000018BF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0FA5EEE7" w14:textId="7C6EA81F" w:rsidR="000018BF" w:rsidRPr="001D75B7" w:rsidRDefault="000018BF" w:rsidP="000018BF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AD5864" w14:paraId="296A4238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174F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0F98F" w14:textId="46DFEBA0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JJCF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29DD8" w14:textId="175F287A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3878" w14:textId="38A09182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14A3" w14:textId="02FB031E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经济成分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57CD" w14:textId="6E57BE5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若交易对手类型选择政府类，非必填</w:t>
            </w:r>
          </w:p>
        </w:tc>
      </w:tr>
      <w:tr w:rsidR="00AD5864" w14:paraId="4CF05495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EB983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D179" w14:textId="64F883B1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ZFRZPTBS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3E499" w14:textId="2CE107C6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B306" w14:textId="4FF4150A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C72B" w14:textId="61D7FFDD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政府融资平台标识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7799" w14:textId="7777777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必填</w:t>
            </w:r>
          </w:p>
          <w:p w14:paraId="4B07D59A" w14:textId="77777777" w:rsidR="000018BF" w:rsidRPr="001D75B7" w:rsidRDefault="000018BF" w:rsidP="000018BF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069A5EF9" w14:textId="77777777" w:rsidR="000018BF" w:rsidRPr="001D75B7" w:rsidRDefault="000018BF" w:rsidP="000018BF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28C29C3B" w14:textId="6B3A2AC1" w:rsidR="000018BF" w:rsidRPr="001D75B7" w:rsidRDefault="000018BF" w:rsidP="000018BF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AD5864" w14:paraId="0056D521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61EAF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3E8ED" w14:textId="5D685301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SJKZRBS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C5A3" w14:textId="06453691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9A34E" w14:textId="284B0D0D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ABDCE" w14:textId="62408449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实际控制人标识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E3D0" w14:textId="7777777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若交易对手类型选择政府类，非必填</w:t>
            </w:r>
          </w:p>
          <w:p w14:paraId="51526207" w14:textId="77777777" w:rsidR="00AF7730" w:rsidRPr="001D75B7" w:rsidRDefault="00AF7730" w:rsidP="00AF7730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lastRenderedPageBreak/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60877A9C" w14:textId="77777777" w:rsidR="00AF7730" w:rsidRPr="001D75B7" w:rsidRDefault="00AF7730" w:rsidP="00AF7730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6E6052D6" w14:textId="4877AB3B" w:rsidR="00AF7730" w:rsidRPr="001D75B7" w:rsidRDefault="00AF7730" w:rsidP="00AF7730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AD5864" w14:paraId="0FACB463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EF51A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DC60D" w14:textId="40DBB2CC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SJKZRLX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D83C" w14:textId="476703F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B44C5" w14:textId="560FFBFD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A24A4" w14:textId="3E42E9E8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实际控制人类型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DC40" w14:textId="7777777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若实际控制人标识选是，需填写</w:t>
            </w:r>
          </w:p>
          <w:p w14:paraId="15BE554D" w14:textId="77777777" w:rsidR="00980113" w:rsidRPr="001D75B7" w:rsidRDefault="00980113" w:rsidP="00980113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主体类型（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200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3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）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41DB1A7A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自然人</w:t>
            </w:r>
          </w:p>
          <w:p w14:paraId="0D939A4F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个体工商户</w:t>
            </w:r>
          </w:p>
          <w:p w14:paraId="72936FF5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广义政府</w:t>
            </w:r>
          </w:p>
          <w:p w14:paraId="1D3B111A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非金融企业</w:t>
            </w:r>
          </w:p>
          <w:p w14:paraId="7E0BD919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金融机构（实体）</w:t>
            </w:r>
          </w:p>
          <w:p w14:paraId="27949F4D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特定目的载体</w:t>
            </w:r>
          </w:p>
          <w:p w14:paraId="3EEC70B5" w14:textId="0BB01355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境外</w:t>
            </w:r>
          </w:p>
        </w:tc>
      </w:tr>
      <w:tr w:rsidR="00AD5864" w14:paraId="7D154FBE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21B2B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32E3" w14:textId="2E68168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SJKZRMC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0861" w14:textId="6A35016C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849E1" w14:textId="0E8477E9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1202" w14:textId="0AF8D9CC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实际控制人名称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A554" w14:textId="28604288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若实际控制人标识选是，需填写</w:t>
            </w:r>
          </w:p>
        </w:tc>
      </w:tr>
      <w:tr w:rsidR="00AD5864" w14:paraId="0652B3FB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52EBD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EE486" w14:textId="251DA23B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SJKZRZJLX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B6AE" w14:textId="7CE58307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A0E6C" w14:textId="0BE09C55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1D94" w14:textId="42DA14DD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实际控制人证件类型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CF77" w14:textId="77777777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若实际控制人标识选是，需填写</w:t>
            </w:r>
          </w:p>
          <w:p w14:paraId="2A42B471" w14:textId="77777777" w:rsidR="00980113" w:rsidRPr="001D75B7" w:rsidRDefault="00980113" w:rsidP="00980113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证件类型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个人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+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机构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+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社团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)(2004)</w:t>
            </w:r>
          </w:p>
          <w:p w14:paraId="5C110CF8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10-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居民身份证</w:t>
            </w:r>
          </w:p>
          <w:p w14:paraId="152B6F99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临时居民身份证</w:t>
            </w:r>
          </w:p>
          <w:p w14:paraId="3E64EA78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户口薄</w:t>
            </w:r>
          </w:p>
          <w:p w14:paraId="4083C5AD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普通护照</w:t>
            </w:r>
          </w:p>
          <w:p w14:paraId="1A434DA6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外交护照</w:t>
            </w:r>
          </w:p>
          <w:p w14:paraId="23069DF1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公务护照</w:t>
            </w:r>
          </w:p>
          <w:p w14:paraId="4FE5E8B6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公务普通护照</w:t>
            </w:r>
          </w:p>
          <w:p w14:paraId="421D76DE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中国人民解放军军官证</w:t>
            </w:r>
          </w:p>
          <w:p w14:paraId="7F65F9F0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中国人民解放军士兵证</w:t>
            </w:r>
          </w:p>
          <w:p w14:paraId="06325D7C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19-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人民警察证</w:t>
            </w:r>
          </w:p>
          <w:p w14:paraId="553903BC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1A-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港澳居民居住证</w:t>
            </w:r>
          </w:p>
          <w:p w14:paraId="07512B27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1B-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台湾居民居住证</w:t>
            </w:r>
          </w:p>
          <w:p w14:paraId="4FF12134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1C-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港澳居民来往内地通行证</w:t>
            </w:r>
          </w:p>
          <w:p w14:paraId="70939DE8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1D-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台湾居民来往大陆通行证</w:t>
            </w:r>
          </w:p>
          <w:p w14:paraId="6A1DBB33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1E-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外国人永久居留身份证</w:t>
            </w:r>
          </w:p>
          <w:p w14:paraId="11A37F5A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1F-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外国人居留或居留许可</w:t>
            </w:r>
          </w:p>
          <w:p w14:paraId="485961C8" w14:textId="77777777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1G-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外国人临时居留证</w:t>
            </w:r>
          </w:p>
          <w:p w14:paraId="4EE37029" w14:textId="28091771" w:rsidR="00980113" w:rsidRPr="001D75B7" w:rsidRDefault="00980113" w:rsidP="0098011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1Z-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其他个人有效身份证件</w:t>
            </w:r>
          </w:p>
        </w:tc>
      </w:tr>
      <w:tr w:rsidR="00AD5864" w14:paraId="5B6455DB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DCF71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C1E81" w14:textId="3567A242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SJKZRZJHM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B2FC1" w14:textId="63C88D19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C060" w14:textId="1FD9F118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04BC" w14:textId="0702E69C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实际控制人证件号码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A5C51" w14:textId="76A24D2A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若实际控制人标识选是，需填写</w:t>
            </w:r>
          </w:p>
        </w:tc>
      </w:tr>
      <w:tr w:rsidR="00AD5864" w14:paraId="18916D16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CD8E6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DA8D" w14:textId="12F50990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GLFBS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23BBF" w14:textId="5D7C9DDF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F724" w14:textId="10C15592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D102" w14:textId="63FC888B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关联方标识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CADC" w14:textId="77777777" w:rsidR="00AF7730" w:rsidRPr="001D75B7" w:rsidRDefault="00AF7730" w:rsidP="00AF7730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6EC22632" w14:textId="77777777" w:rsidR="00AF7730" w:rsidRPr="001D75B7" w:rsidRDefault="00AF7730" w:rsidP="00AF7730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3EFA04A8" w14:textId="294048EC" w:rsidR="00AD5864" w:rsidRPr="001D75B7" w:rsidRDefault="00AF7730" w:rsidP="00AF7730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AD5864" w14:paraId="0AE0781D" w14:textId="77777777" w:rsidTr="002F7D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5C8D8" w14:textId="77777777" w:rsidR="00AD5864" w:rsidRDefault="00AD5864" w:rsidP="002F7D8A">
            <w:pPr>
              <w:numPr>
                <w:ilvl w:val="0"/>
                <w:numId w:val="28"/>
              </w:numPr>
              <w:rPr>
                <w:sz w:val="1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707DE" w14:textId="652855BE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GLFBH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C429" w14:textId="576E3AAE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440B" w14:textId="3ACE0B30" w:rsidR="00AD5864" w:rsidRPr="001D75B7" w:rsidRDefault="00AD5864" w:rsidP="002F7D8A">
            <w:pPr>
              <w:rPr>
                <w:color w:val="000000" w:themeColor="text1"/>
              </w:rPr>
            </w:pPr>
            <w:r w:rsidRPr="001D75B7">
              <w:rPr>
                <w:rFonts w:hint="eastAsia"/>
                <w:color w:val="000000" w:themeColor="text1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62A18" w14:textId="0D901272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关联方编号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9BB3A" w14:textId="30A8993A" w:rsidR="00AD5864" w:rsidRPr="001D75B7" w:rsidRDefault="00AD5864" w:rsidP="002F7D8A">
            <w:pPr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如关联方标识选择是，需填写</w:t>
            </w:r>
          </w:p>
        </w:tc>
      </w:tr>
    </w:tbl>
    <w:p w14:paraId="21BB1F7B" w14:textId="77777777" w:rsidR="00AA3E54" w:rsidRDefault="00AA3E54" w:rsidP="00AA3E54">
      <w:pPr>
        <w:rPr>
          <w:b/>
          <w:bCs/>
          <w:color w:val="000000" w:themeColor="text1"/>
          <w:sz w:val="18"/>
          <w:szCs w:val="20"/>
        </w:rPr>
      </w:pPr>
    </w:p>
    <w:p w14:paraId="4C247C3D" w14:textId="650F945A" w:rsidR="00AA3E54" w:rsidRPr="00AA3E54" w:rsidRDefault="00AA3E54" w:rsidP="00AA3E54">
      <w:pPr>
        <w:rPr>
          <w:sz w:val="18"/>
          <w:szCs w:val="20"/>
        </w:rPr>
      </w:pPr>
      <w:r w:rsidRPr="001D75B7">
        <w:rPr>
          <w:rFonts w:hint="eastAsia"/>
          <w:b/>
          <w:bCs/>
          <w:color w:val="000000" w:themeColor="text1"/>
          <w:sz w:val="18"/>
          <w:szCs w:val="20"/>
        </w:rPr>
        <w:t>填写客户所属国籍</w:t>
      </w:r>
      <w:r w:rsidRPr="001D75B7">
        <w:rPr>
          <w:rFonts w:hint="eastAsia"/>
          <w:b/>
          <w:bCs/>
          <w:color w:val="000000" w:themeColor="text1"/>
          <w:sz w:val="18"/>
          <w:szCs w:val="20"/>
        </w:rPr>
        <w:t>(1003)</w:t>
      </w:r>
    </w:p>
    <w:p w14:paraId="4D98AC72" w14:textId="41790D8A" w:rsidR="00AD5864" w:rsidRPr="00AD5864" w:rsidRDefault="00AD5864" w:rsidP="00AD5864"/>
    <w:p w14:paraId="33EF3713" w14:textId="371972CB" w:rsidR="006B4E20" w:rsidRDefault="006B4E20" w:rsidP="006B4E20">
      <w:pPr>
        <w:pStyle w:val="2"/>
      </w:pPr>
      <w:r>
        <w:rPr>
          <w:rFonts w:hint="eastAsia"/>
        </w:rPr>
        <w:lastRenderedPageBreak/>
        <w:t>固有交易对手（金融产品）</w:t>
      </w:r>
    </w:p>
    <w:p w14:paraId="4D505384" w14:textId="4EB4F27A" w:rsidR="00AA3E54" w:rsidRDefault="00AA3E54" w:rsidP="00AA3E54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 w:rsidRPr="00AD5864">
        <w:rPr>
          <w:b/>
          <w:bCs/>
          <w:color w:val="000099"/>
        </w:rPr>
        <w:t>V_E4_</w:t>
      </w:r>
      <w:r>
        <w:t>I03GYJYDSJRCP</w:t>
      </w:r>
    </w:p>
    <w:p w14:paraId="6F7D711B" w14:textId="5A8F81ED" w:rsidR="00AA3E54" w:rsidRPr="00AA3E54" w:rsidRDefault="00AA3E54" w:rsidP="00AA3E54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JYDSBH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732"/>
      </w:tblGrid>
      <w:tr w:rsidR="00AA3E54" w:rsidRPr="00F65621" w14:paraId="0820FE3A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9ADA5B5" w14:textId="77777777" w:rsidR="00AA3E54" w:rsidRPr="00F65621" w:rsidRDefault="00AA3E54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5BAD131" w14:textId="77777777" w:rsidR="00AA3E54" w:rsidRPr="00F65621" w:rsidRDefault="00AA3E54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AF826BB" w14:textId="77777777" w:rsidR="00AA3E54" w:rsidRPr="00F65621" w:rsidRDefault="00AA3E54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CF2BD49" w14:textId="77777777" w:rsidR="00AA3E54" w:rsidRPr="00F65621" w:rsidRDefault="00AA3E54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7545BFC" w14:textId="77777777" w:rsidR="00AA3E54" w:rsidRPr="00F65621" w:rsidRDefault="00AA3E54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A598A71" w14:textId="77777777" w:rsidR="00AA3E54" w:rsidRPr="00F65621" w:rsidRDefault="00AA3E54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AA3E54" w14:paraId="4F8CEBA4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9D22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A05AE" w14:textId="7FCE46FA" w:rsidR="00AA3E54" w:rsidRDefault="00AA3E54" w:rsidP="00AA3E54">
            <w:pPr>
              <w:rPr>
                <w:kern w:val="0"/>
              </w:rPr>
            </w:pPr>
            <w:r>
              <w:rPr>
                <w:rFonts w:hint="eastAsia"/>
              </w:rPr>
              <w:t>JYDSLX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8C671" w14:textId="2785E938" w:rsidR="00AA3E54" w:rsidRDefault="00AA3E54" w:rsidP="00AA3E54">
            <w:pPr>
              <w:rPr>
                <w:kern w:val="0"/>
              </w:rPr>
            </w:pPr>
            <w:r>
              <w:rPr>
                <w:rFonts w:hint="eastAsia"/>
              </w:rPr>
              <w:t>NVARCHAR(70)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BBE9" w14:textId="5750E1AF" w:rsidR="00AA3E54" w:rsidRDefault="00AA3E54" w:rsidP="00AA3E54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2B1D7" w14:textId="54EED655" w:rsidR="00AA3E54" w:rsidRPr="00AA3E54" w:rsidRDefault="00AA3E54" w:rsidP="00AA3E54">
            <w:pPr>
              <w:rPr>
                <w:kern w:val="0"/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交易对手类型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DE81F" w14:textId="77777777" w:rsidR="00AA3E54" w:rsidRPr="005D5916" w:rsidRDefault="00AA3E54" w:rsidP="00AA3E54">
            <w:pPr>
              <w:rPr>
                <w:b/>
                <w:bCs/>
                <w:sz w:val="18"/>
                <w:szCs w:val="20"/>
              </w:rPr>
            </w:pPr>
            <w:r w:rsidRPr="005D5916">
              <w:rPr>
                <w:rFonts w:hint="eastAsia"/>
                <w:b/>
                <w:bCs/>
                <w:sz w:val="18"/>
                <w:szCs w:val="20"/>
              </w:rPr>
              <w:t>客户类型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金融产品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)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3004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:</w:t>
            </w:r>
          </w:p>
          <w:p w14:paraId="15EEC9A7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1-</w:t>
            </w:r>
            <w:r w:rsidRPr="00317456">
              <w:rPr>
                <w:rFonts w:hint="eastAsia"/>
                <w:sz w:val="18"/>
                <w:szCs w:val="20"/>
              </w:rPr>
              <w:t>银行理财</w:t>
            </w:r>
          </w:p>
          <w:p w14:paraId="04BABDB9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2-</w:t>
            </w:r>
            <w:r w:rsidRPr="00317456">
              <w:rPr>
                <w:rFonts w:hint="eastAsia"/>
                <w:sz w:val="18"/>
                <w:szCs w:val="20"/>
              </w:rPr>
              <w:t>银行理财子公司资管产品</w:t>
            </w:r>
          </w:p>
          <w:p w14:paraId="0B0D2293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3-</w:t>
            </w:r>
            <w:r w:rsidRPr="00317456">
              <w:rPr>
                <w:rFonts w:hint="eastAsia"/>
                <w:sz w:val="18"/>
                <w:szCs w:val="20"/>
              </w:rPr>
              <w:t>信托产品</w:t>
            </w:r>
          </w:p>
          <w:p w14:paraId="11F41601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4-</w:t>
            </w:r>
            <w:r w:rsidRPr="00317456">
              <w:rPr>
                <w:rFonts w:hint="eastAsia"/>
                <w:sz w:val="18"/>
                <w:szCs w:val="20"/>
              </w:rPr>
              <w:t>保险产品</w:t>
            </w:r>
          </w:p>
          <w:p w14:paraId="5BFCEB78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5-</w:t>
            </w:r>
            <w:r w:rsidRPr="00317456">
              <w:rPr>
                <w:rFonts w:hint="eastAsia"/>
                <w:sz w:val="18"/>
                <w:szCs w:val="20"/>
              </w:rPr>
              <w:t>保险资管产品</w:t>
            </w:r>
          </w:p>
          <w:p w14:paraId="10E242E6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6-</w:t>
            </w:r>
            <w:r w:rsidRPr="00317456">
              <w:rPr>
                <w:rFonts w:hint="eastAsia"/>
                <w:sz w:val="18"/>
                <w:szCs w:val="20"/>
              </w:rPr>
              <w:t>公募基金</w:t>
            </w:r>
          </w:p>
          <w:p w14:paraId="532D1F09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7-</w:t>
            </w:r>
            <w:r w:rsidRPr="00317456">
              <w:rPr>
                <w:rFonts w:hint="eastAsia"/>
                <w:sz w:val="18"/>
                <w:szCs w:val="20"/>
              </w:rPr>
              <w:t>证券公司及子公司资管产品</w:t>
            </w:r>
          </w:p>
          <w:p w14:paraId="050C7FEE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8-</w:t>
            </w:r>
            <w:r w:rsidRPr="00317456">
              <w:rPr>
                <w:rFonts w:hint="eastAsia"/>
                <w:sz w:val="18"/>
                <w:szCs w:val="20"/>
              </w:rPr>
              <w:t>基金管理公司及子公司资产管理产品</w:t>
            </w:r>
          </w:p>
          <w:p w14:paraId="4B9470E7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9-</w:t>
            </w:r>
            <w:r w:rsidRPr="00317456">
              <w:rPr>
                <w:rFonts w:hint="eastAsia"/>
                <w:sz w:val="18"/>
                <w:szCs w:val="20"/>
              </w:rPr>
              <w:t>期货公司及子公司资管产品</w:t>
            </w:r>
          </w:p>
          <w:p w14:paraId="18BC248A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10-</w:t>
            </w:r>
            <w:r w:rsidRPr="00317456">
              <w:rPr>
                <w:rFonts w:hint="eastAsia"/>
                <w:sz w:val="18"/>
                <w:szCs w:val="20"/>
              </w:rPr>
              <w:t>社保基金</w:t>
            </w:r>
          </w:p>
          <w:p w14:paraId="04D274B7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11-</w:t>
            </w:r>
            <w:r w:rsidRPr="00317456">
              <w:rPr>
                <w:rFonts w:hint="eastAsia"/>
                <w:sz w:val="18"/>
                <w:szCs w:val="20"/>
              </w:rPr>
              <w:t>养老基金</w:t>
            </w:r>
          </w:p>
          <w:p w14:paraId="18D434E6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12-</w:t>
            </w:r>
            <w:r w:rsidRPr="00317456">
              <w:rPr>
                <w:rFonts w:hint="eastAsia"/>
                <w:sz w:val="18"/>
                <w:szCs w:val="20"/>
              </w:rPr>
              <w:t>企业年金</w:t>
            </w:r>
          </w:p>
          <w:p w14:paraId="1FFE19AC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13-</w:t>
            </w:r>
            <w:r w:rsidRPr="00317456">
              <w:rPr>
                <w:rFonts w:hint="eastAsia"/>
                <w:sz w:val="18"/>
                <w:szCs w:val="20"/>
              </w:rPr>
              <w:t>社会公益基金</w:t>
            </w:r>
          </w:p>
          <w:p w14:paraId="722BA536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14-</w:t>
            </w:r>
            <w:r w:rsidRPr="00317456">
              <w:rPr>
                <w:rFonts w:hint="eastAsia"/>
                <w:sz w:val="18"/>
                <w:szCs w:val="20"/>
              </w:rPr>
              <w:t>私募基金份额</w:t>
            </w:r>
          </w:p>
          <w:p w14:paraId="0F6DFEA2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15-</w:t>
            </w:r>
            <w:r w:rsidRPr="00317456">
              <w:rPr>
                <w:rFonts w:hint="eastAsia"/>
                <w:sz w:val="18"/>
                <w:szCs w:val="20"/>
              </w:rPr>
              <w:t>合格境外机构投资者（</w:t>
            </w:r>
            <w:r w:rsidRPr="00317456">
              <w:rPr>
                <w:rFonts w:hint="eastAsia"/>
                <w:sz w:val="18"/>
                <w:szCs w:val="20"/>
              </w:rPr>
              <w:t>QFII</w:t>
            </w:r>
            <w:r w:rsidRPr="00317456">
              <w:rPr>
                <w:rFonts w:hint="eastAsia"/>
                <w:sz w:val="18"/>
                <w:szCs w:val="20"/>
              </w:rPr>
              <w:t>）设立的金融产品</w:t>
            </w:r>
          </w:p>
          <w:p w14:paraId="09CE43A1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16-</w:t>
            </w:r>
            <w:r w:rsidRPr="00317456">
              <w:rPr>
                <w:rFonts w:hint="eastAsia"/>
                <w:sz w:val="18"/>
                <w:szCs w:val="20"/>
              </w:rPr>
              <w:t>人民币合格境外机构投资者（</w:t>
            </w:r>
            <w:r w:rsidRPr="00317456">
              <w:rPr>
                <w:rFonts w:hint="eastAsia"/>
                <w:sz w:val="18"/>
                <w:szCs w:val="20"/>
              </w:rPr>
              <w:t>RQFII</w:t>
            </w:r>
            <w:r w:rsidRPr="00317456">
              <w:rPr>
                <w:rFonts w:hint="eastAsia"/>
                <w:sz w:val="18"/>
                <w:szCs w:val="20"/>
              </w:rPr>
              <w:t>）设立的金融产品</w:t>
            </w:r>
          </w:p>
          <w:p w14:paraId="4905227F" w14:textId="77777777" w:rsidR="00AA3E54" w:rsidRPr="00317456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17-</w:t>
            </w:r>
            <w:r w:rsidRPr="00317456">
              <w:rPr>
                <w:rFonts w:hint="eastAsia"/>
                <w:sz w:val="18"/>
                <w:szCs w:val="20"/>
              </w:rPr>
              <w:t>金融资产投资公司资管产品</w:t>
            </w:r>
          </w:p>
          <w:p w14:paraId="7C8D308F" w14:textId="65094604" w:rsidR="00AA3E54" w:rsidRPr="00AA3E54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18-</w:t>
            </w:r>
            <w:r w:rsidRPr="00317456">
              <w:rPr>
                <w:rFonts w:hint="eastAsia"/>
                <w:sz w:val="18"/>
                <w:szCs w:val="20"/>
              </w:rPr>
              <w:t>其他产品</w:t>
            </w:r>
          </w:p>
        </w:tc>
      </w:tr>
      <w:tr w:rsidR="00AA3E54" w14:paraId="05C78CB3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C42C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C4C5" w14:textId="6E051F76" w:rsidR="00AA3E54" w:rsidRDefault="00AA3E54" w:rsidP="00AA3E54">
            <w:r>
              <w:rPr>
                <w:rFonts w:hint="eastAsia"/>
              </w:rPr>
              <w:t>JYDSQC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8BE9" w14:textId="5594DDB0" w:rsidR="00AA3E54" w:rsidRDefault="00AA3E54" w:rsidP="00AA3E54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35B62" w14:textId="4B099176" w:rsidR="00AA3E54" w:rsidRDefault="00AA3E54" w:rsidP="00AA3E54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5B49D" w14:textId="491E449E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交易对手全称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4A0C" w14:textId="293B38B1" w:rsidR="00AA3E54" w:rsidRPr="00AA3E54" w:rsidRDefault="00AA3E54" w:rsidP="00AA3E54">
            <w:pPr>
              <w:rPr>
                <w:b/>
                <w:bCs/>
                <w:sz w:val="18"/>
                <w:szCs w:val="20"/>
              </w:rPr>
            </w:pPr>
            <w:r w:rsidRPr="00AA3E54">
              <w:rPr>
                <w:rFonts w:hint="eastAsia"/>
                <w:color w:val="000000"/>
                <w:sz w:val="18"/>
                <w:szCs w:val="20"/>
              </w:rPr>
              <w:t>必填</w:t>
            </w:r>
          </w:p>
        </w:tc>
      </w:tr>
      <w:tr w:rsidR="00AA3E54" w14:paraId="42829DFA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D5670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9F55C" w14:textId="5FFAA93A" w:rsidR="00AA3E54" w:rsidRDefault="00AA3E54" w:rsidP="00AA3E54">
            <w:r>
              <w:rPr>
                <w:rFonts w:hint="eastAsia"/>
              </w:rPr>
              <w:t>JYDSBH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688C3" w14:textId="2E3B087D" w:rsidR="00AA3E54" w:rsidRDefault="00AA3E54" w:rsidP="00AA3E54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7F7A" w14:textId="29C164E6" w:rsidR="00AA3E54" w:rsidRDefault="00AA3E54" w:rsidP="00AA3E54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C2E9B" w14:textId="7B489BF3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交易对手编号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CE7F" w14:textId="2B93B5A9" w:rsidR="00AA3E54" w:rsidRPr="00AA3E54" w:rsidRDefault="00AA3E54" w:rsidP="00AA3E54">
            <w:pPr>
              <w:rPr>
                <w:b/>
                <w:bCs/>
                <w:sz w:val="18"/>
                <w:szCs w:val="20"/>
              </w:rPr>
            </w:pPr>
            <w:r w:rsidRPr="00AA3E54">
              <w:rPr>
                <w:rFonts w:hint="eastAsia"/>
                <w:color w:val="000000"/>
                <w:sz w:val="18"/>
                <w:szCs w:val="20"/>
              </w:rPr>
              <w:t>必填</w:t>
            </w:r>
          </w:p>
        </w:tc>
      </w:tr>
      <w:tr w:rsidR="00AA3E54" w14:paraId="259BAD23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3505F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F0A1A" w14:textId="5CACDBF3" w:rsidR="00AA3E54" w:rsidRDefault="00AA3E54" w:rsidP="00AA3E54">
            <w:r>
              <w:rPr>
                <w:rFonts w:hint="eastAsia"/>
              </w:rPr>
              <w:t>ZGCPCPDM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6D20" w14:textId="6E7EE506" w:rsidR="00AA3E54" w:rsidRDefault="00AA3E54" w:rsidP="00AA3E54">
            <w:r>
              <w:rPr>
                <w:rFonts w:hint="eastAsia"/>
              </w:rPr>
              <w:t>NVARCHAR(15)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2AC1" w14:textId="33850F56" w:rsidR="00AA3E54" w:rsidRDefault="00AA3E54" w:rsidP="00AA3E54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B2EEA" w14:textId="4664515F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资管产品产品代码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8FBD3" w14:textId="77ED3614" w:rsidR="00AA3E54" w:rsidRDefault="00AA3E54" w:rsidP="00AA3E54">
            <w:pPr>
              <w:rPr>
                <w:color w:val="000000"/>
                <w:sz w:val="18"/>
                <w:szCs w:val="20"/>
              </w:rPr>
            </w:pPr>
            <w:r w:rsidRPr="00AA3E54">
              <w:rPr>
                <w:rFonts w:hint="eastAsia"/>
                <w:color w:val="000000"/>
                <w:sz w:val="18"/>
                <w:szCs w:val="20"/>
              </w:rPr>
              <w:t>非必填</w:t>
            </w:r>
          </w:p>
          <w:p w14:paraId="624090A7" w14:textId="6A132C18" w:rsidR="00CD3AAE" w:rsidRPr="00CD3AAE" w:rsidRDefault="00CD3AAE" w:rsidP="00AA3E54">
            <w:pPr>
              <w:rPr>
                <w:b/>
                <w:bCs/>
                <w:color w:val="000000"/>
                <w:sz w:val="18"/>
                <w:szCs w:val="20"/>
              </w:rPr>
            </w:pPr>
            <w:r w:rsidRPr="00CD3AAE">
              <w:rPr>
                <w:rFonts w:hint="eastAsia"/>
                <w:b/>
                <w:bCs/>
                <w:color w:val="000000"/>
                <w:sz w:val="18"/>
                <w:szCs w:val="20"/>
              </w:rPr>
              <w:t>15</w:t>
            </w:r>
            <w:r w:rsidRPr="00CD3AAE">
              <w:rPr>
                <w:rFonts w:hint="eastAsia"/>
                <w:b/>
                <w:bCs/>
                <w:color w:val="000000"/>
                <w:sz w:val="18"/>
                <w:szCs w:val="20"/>
              </w:rPr>
              <w:t>位人行特定目的载体（</w:t>
            </w:r>
            <w:r w:rsidRPr="00CD3AAE">
              <w:rPr>
                <w:rFonts w:hint="eastAsia"/>
                <w:b/>
                <w:bCs/>
                <w:color w:val="000000"/>
                <w:sz w:val="18"/>
                <w:szCs w:val="20"/>
              </w:rPr>
              <w:t>SPV</w:t>
            </w:r>
            <w:r w:rsidRPr="00CD3AAE">
              <w:rPr>
                <w:rFonts w:hint="eastAsia"/>
                <w:b/>
                <w:bCs/>
                <w:color w:val="000000"/>
                <w:sz w:val="18"/>
                <w:szCs w:val="20"/>
              </w:rPr>
              <w:t>）编码</w:t>
            </w:r>
            <w:r>
              <w:rPr>
                <w:rFonts w:hint="eastAsia"/>
                <w:b/>
                <w:bCs/>
                <w:color w:val="000000"/>
                <w:sz w:val="18"/>
                <w:szCs w:val="20"/>
              </w:rPr>
              <w:t>，</w:t>
            </w:r>
          </w:p>
          <w:p w14:paraId="4F2DA83B" w14:textId="68F17973" w:rsidR="00AA3E54" w:rsidRPr="00AA3E54" w:rsidRDefault="00AA3E54" w:rsidP="00AA3E54">
            <w:pPr>
              <w:rPr>
                <w:b/>
                <w:bCs/>
                <w:sz w:val="18"/>
                <w:szCs w:val="20"/>
              </w:rPr>
            </w:pPr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若填报当期资管产品产品代码还未获得的，可以以</w:t>
            </w:r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15</w:t>
            </w:r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位</w:t>
            </w:r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0</w:t>
            </w:r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（</w:t>
            </w:r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000000000000000</w:t>
            </w:r>
            <w:r w:rsidRPr="00AA3E54">
              <w:rPr>
                <w:rFonts w:hint="eastAsia"/>
                <w:b/>
                <w:bCs/>
                <w:color w:val="000000"/>
                <w:sz w:val="18"/>
                <w:szCs w:val="20"/>
              </w:rPr>
              <w:t>）形态报送，待获取后</w:t>
            </w:r>
          </w:p>
        </w:tc>
      </w:tr>
      <w:tr w:rsidR="00AA3E54" w14:paraId="56F78CAE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DD90D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CB08D" w14:textId="3DFF3745" w:rsidR="00AA3E54" w:rsidRDefault="00AA3E54" w:rsidP="00AA3E54">
            <w:r>
              <w:rPr>
                <w:rFonts w:hint="eastAsia"/>
              </w:rPr>
              <w:t>XTCPDJBH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C91F" w14:textId="02F836A0" w:rsidR="00AA3E54" w:rsidRDefault="00AA3E54" w:rsidP="00AA3E54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7112" w14:textId="12AA231F" w:rsidR="00AA3E54" w:rsidRDefault="00AA3E54" w:rsidP="00AA3E54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38BF7" w14:textId="46867466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信托产品登记编号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AEB7B" w14:textId="77777777" w:rsidR="00AA3E54" w:rsidRDefault="00AA3E54" w:rsidP="00AA3E54">
            <w:pPr>
              <w:rPr>
                <w:color w:val="000000"/>
                <w:sz w:val="18"/>
                <w:szCs w:val="20"/>
              </w:rPr>
            </w:pPr>
            <w:r w:rsidRPr="00AA3E54">
              <w:rPr>
                <w:rFonts w:hint="eastAsia"/>
                <w:color w:val="000000"/>
                <w:sz w:val="18"/>
                <w:szCs w:val="20"/>
              </w:rPr>
              <w:t>非必填</w:t>
            </w:r>
          </w:p>
          <w:p w14:paraId="04CD6710" w14:textId="55725B5F" w:rsidR="00AA3E54" w:rsidRPr="00AA3E54" w:rsidRDefault="00AA3E54" w:rsidP="00AA3E54">
            <w:pPr>
              <w:rPr>
                <w:b/>
                <w:bCs/>
                <w:sz w:val="18"/>
                <w:szCs w:val="20"/>
              </w:rPr>
            </w:pPr>
            <w:r w:rsidRPr="00AA3E54">
              <w:rPr>
                <w:rFonts w:hint="eastAsia"/>
                <w:b/>
                <w:bCs/>
                <w:sz w:val="18"/>
                <w:szCs w:val="20"/>
              </w:rPr>
              <w:t>信托产品的，填写信托产品登记编码</w:t>
            </w:r>
            <w:r w:rsidR="003C0996">
              <w:rPr>
                <w:rFonts w:hint="eastAsia"/>
                <w:b/>
                <w:bCs/>
                <w:sz w:val="18"/>
                <w:szCs w:val="20"/>
              </w:rPr>
              <w:t>，</w:t>
            </w:r>
            <w:r w:rsidR="003C0996" w:rsidRPr="003C0996">
              <w:rPr>
                <w:rFonts w:hint="eastAsia"/>
                <w:b/>
                <w:bCs/>
                <w:sz w:val="18"/>
                <w:szCs w:val="20"/>
              </w:rPr>
              <w:t>ZXD</w:t>
            </w:r>
            <w:r w:rsidR="003C0996" w:rsidRPr="003C0996">
              <w:rPr>
                <w:rFonts w:hint="eastAsia"/>
                <w:b/>
                <w:bCs/>
                <w:sz w:val="18"/>
                <w:szCs w:val="20"/>
              </w:rPr>
              <w:t>开头的编码</w:t>
            </w:r>
          </w:p>
        </w:tc>
      </w:tr>
      <w:tr w:rsidR="00AA3E54" w14:paraId="3A8D5C62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CE11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A60BB" w14:textId="4EE4E928" w:rsidR="00AA3E54" w:rsidRDefault="00AA3E54" w:rsidP="00AA3E54">
            <w:r>
              <w:rPr>
                <w:rFonts w:hint="eastAsia"/>
              </w:rPr>
              <w:t>GLRMC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B7D4" w14:textId="3ED175A7" w:rsidR="00AA3E54" w:rsidRDefault="00AA3E54" w:rsidP="00AA3E54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22E50" w14:textId="049B6482" w:rsidR="00AA3E54" w:rsidRDefault="00AA3E54" w:rsidP="00AA3E54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74EC" w14:textId="586B84B9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管理人名称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D74F9" w14:textId="2FCFA192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color w:val="000000"/>
                <w:sz w:val="18"/>
                <w:szCs w:val="20"/>
              </w:rPr>
              <w:t>必填</w:t>
            </w:r>
          </w:p>
        </w:tc>
      </w:tr>
      <w:tr w:rsidR="00AA3E54" w14:paraId="34340B2F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F2F7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EE5FF" w14:textId="4B763B40" w:rsidR="00AA3E54" w:rsidRDefault="00AA3E54" w:rsidP="00AA3E54">
            <w:r>
              <w:rPr>
                <w:rFonts w:hint="eastAsia"/>
              </w:rPr>
              <w:t>GLRTYSHXYDM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0934" w14:textId="11CBDE98" w:rsidR="00AA3E54" w:rsidRDefault="00AA3E54" w:rsidP="00AA3E54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F81E" w14:textId="5527269D" w:rsidR="00AA3E54" w:rsidRDefault="00AA3E54" w:rsidP="00AA3E54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E63C7" w14:textId="5A01341E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管理人统一社会信用代码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68AB4" w14:textId="7B394FFE" w:rsidR="00AA3E54" w:rsidRPr="00AA3E54" w:rsidRDefault="00AA3E54" w:rsidP="00AA3E54">
            <w:pPr>
              <w:rPr>
                <w:b/>
                <w:bCs/>
                <w:sz w:val="18"/>
                <w:szCs w:val="20"/>
              </w:rPr>
            </w:pPr>
            <w:r w:rsidRPr="00AA3E54">
              <w:rPr>
                <w:rFonts w:hint="eastAsia"/>
                <w:color w:val="000000"/>
                <w:sz w:val="18"/>
                <w:szCs w:val="20"/>
              </w:rPr>
              <w:t>必填</w:t>
            </w:r>
          </w:p>
        </w:tc>
      </w:tr>
      <w:tr w:rsidR="00AA3E54" w14:paraId="62C26726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DE436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D92B" w14:textId="60BEAF18" w:rsidR="00AA3E54" w:rsidRDefault="00AA3E54" w:rsidP="00AA3E54">
            <w:r>
              <w:rPr>
                <w:rFonts w:hint="eastAsia"/>
              </w:rPr>
              <w:t>GLRSSDQ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E92A" w14:textId="0E50143F" w:rsidR="00AA3E54" w:rsidRDefault="00AA3E54" w:rsidP="00AA3E54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BFFD" w14:textId="31257746" w:rsidR="00AA3E54" w:rsidRDefault="00AA3E54" w:rsidP="00AA3E54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FB37" w14:textId="055D8FBA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管理人所属地区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508F" w14:textId="7D272B27" w:rsidR="00AA3E54" w:rsidRPr="00AA3E54" w:rsidRDefault="00AA3E54" w:rsidP="00AA3E54">
            <w:pPr>
              <w:rPr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按国标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GB/T 2260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中华人民共和国行政区划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6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位代码填报（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1001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）</w:t>
            </w:r>
          </w:p>
        </w:tc>
      </w:tr>
      <w:tr w:rsidR="00AA3E54" w14:paraId="4786305D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F78B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6810" w14:textId="766A45C4" w:rsidR="00AA3E54" w:rsidRDefault="00AA3E54" w:rsidP="00AA3E54">
            <w:r>
              <w:rPr>
                <w:rFonts w:hint="eastAsia"/>
              </w:rPr>
              <w:t>GLRTXDZ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8FC1E" w14:textId="66035820" w:rsidR="00AA3E54" w:rsidRDefault="00AA3E54" w:rsidP="00AA3E54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B742" w14:textId="24121DAD" w:rsidR="00AA3E54" w:rsidRDefault="00AA3E54" w:rsidP="00AA3E54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26D4" w14:textId="4D0171D3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管理人通讯地址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AA2" w14:textId="14D99DE7" w:rsidR="00AA3E54" w:rsidRPr="00AA3E54" w:rsidRDefault="00AA3E54" w:rsidP="00AA3E5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A3E54" w14:paraId="0AAAF8F5" w14:textId="77777777" w:rsidTr="00AA3E54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A2EC4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B38C" w14:textId="6C18A840" w:rsidR="00AA3E54" w:rsidRDefault="00AA3E54" w:rsidP="00AA3E54">
            <w:pPr>
              <w:rPr>
                <w:color w:val="000000"/>
              </w:rPr>
            </w:pPr>
            <w:r>
              <w:rPr>
                <w:rFonts w:hint="eastAsia"/>
              </w:rPr>
              <w:t>GLRLXDH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F15B" w14:textId="08FB8EF9" w:rsidR="00AA3E54" w:rsidRDefault="00AA3E54" w:rsidP="00AA3E54">
            <w:pPr>
              <w:rPr>
                <w:color w:val="000000"/>
              </w:rPr>
            </w:pPr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C0566" w14:textId="66093F46" w:rsidR="00AA3E54" w:rsidRDefault="00AA3E54" w:rsidP="00AA3E54">
            <w:pPr>
              <w:jc w:val="center"/>
              <w:rPr>
                <w:color w:val="000000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815FD" w14:textId="1F2942E1" w:rsidR="00AA3E54" w:rsidRPr="00AA3E54" w:rsidRDefault="00AA3E54" w:rsidP="00AA3E54">
            <w:pPr>
              <w:rPr>
                <w:color w:val="000000"/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管理人联系电话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471C" w14:textId="0CF77627" w:rsidR="00AA3E54" w:rsidRPr="00AA3E54" w:rsidRDefault="00AA3E54" w:rsidP="00AA3E54">
            <w:pPr>
              <w:rPr>
                <w:b/>
                <w:bCs/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非必填</w:t>
            </w:r>
          </w:p>
        </w:tc>
      </w:tr>
      <w:tr w:rsidR="00AA3E54" w14:paraId="44D70C05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852D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AF5B2" w14:textId="0C7C636E" w:rsidR="00AA3E54" w:rsidRDefault="00AA3E54" w:rsidP="00AA3E54">
            <w:r>
              <w:rPr>
                <w:rFonts w:hint="eastAsia"/>
              </w:rPr>
              <w:t>SFBGSFXCP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0B283" w14:textId="1AFF1B5A" w:rsidR="00AA3E54" w:rsidRDefault="00AA3E54" w:rsidP="00AA3E54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760" w14:textId="47C8FB80" w:rsidR="00AA3E54" w:rsidRDefault="00AA3E54" w:rsidP="00AA3E54">
            <w:pPr>
              <w:jc w:val="center"/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7B45" w14:textId="046532FF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是否本公司发行产品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E6C8" w14:textId="77777777" w:rsidR="00AA3E54" w:rsidRPr="001D75B7" w:rsidRDefault="00AA3E54" w:rsidP="00AA3E54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66C4607E" w14:textId="77777777" w:rsidR="00AA3E54" w:rsidRPr="001D75B7" w:rsidRDefault="00AA3E54" w:rsidP="00AA3E54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57C1E766" w14:textId="16B6B9D0" w:rsidR="00AA3E54" w:rsidRPr="00AA3E54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AA3E54" w14:paraId="05BC4F59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61B3E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FCCA0" w14:textId="041D3D87" w:rsidR="00AA3E54" w:rsidRDefault="00AA3E54" w:rsidP="00AA3E54">
            <w:r>
              <w:rPr>
                <w:rFonts w:hint="eastAsia"/>
                <w:color w:val="FF0000"/>
              </w:rPr>
              <w:t>SFGLFFXCP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EB51" w14:textId="70CE1C89" w:rsidR="00AA3E54" w:rsidRDefault="00AA3E54" w:rsidP="00AA3E54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706B" w14:textId="2E29B253" w:rsidR="00AA3E54" w:rsidRDefault="00AA3E54" w:rsidP="00AA3E54">
            <w:pPr>
              <w:jc w:val="center"/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6AB96" w14:textId="10AAEC0D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color w:val="FF0000"/>
                <w:sz w:val="18"/>
                <w:szCs w:val="20"/>
              </w:rPr>
              <w:t>是否关联方发行产品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8D34" w14:textId="77777777" w:rsidR="00AA3E54" w:rsidRPr="001D75B7" w:rsidRDefault="00AA3E54" w:rsidP="00AA3E54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1C01CD66" w14:textId="77777777" w:rsidR="00AA3E54" w:rsidRPr="001D75B7" w:rsidRDefault="00AA3E54" w:rsidP="00AA3E54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548176ED" w14:textId="0C317CCD" w:rsidR="00AA3E54" w:rsidRPr="00AA3E54" w:rsidRDefault="00AA3E54" w:rsidP="00AA3E54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AA3E54" w14:paraId="4B86893E" w14:textId="77777777" w:rsidTr="00AA3E5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EEF6" w14:textId="77777777" w:rsidR="00AA3E54" w:rsidRDefault="00AA3E54" w:rsidP="00AA3E54">
            <w:pPr>
              <w:numPr>
                <w:ilvl w:val="0"/>
                <w:numId w:val="29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1467" w14:textId="798ACCE4" w:rsidR="00AA3E54" w:rsidRDefault="00AA3E54" w:rsidP="00AA3E54">
            <w:r>
              <w:rPr>
                <w:rFonts w:hint="eastAsia"/>
              </w:rPr>
              <w:t>GLFBH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A6BC" w14:textId="5CE33A11" w:rsidR="00AA3E54" w:rsidRDefault="00AA3E54" w:rsidP="00AA3E54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42C1" w14:textId="0BCD60EF" w:rsidR="00AA3E54" w:rsidRDefault="00AA3E54" w:rsidP="00AA3E54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B264" w14:textId="31206AD0" w:rsidR="00AA3E54" w:rsidRPr="00AA3E54" w:rsidRDefault="00AA3E54" w:rsidP="00AA3E54">
            <w:pPr>
              <w:rPr>
                <w:sz w:val="18"/>
                <w:szCs w:val="20"/>
              </w:rPr>
            </w:pPr>
            <w:r w:rsidRPr="00AA3E54">
              <w:rPr>
                <w:rFonts w:hint="eastAsia"/>
                <w:sz w:val="18"/>
                <w:szCs w:val="20"/>
              </w:rPr>
              <w:t>关联方编号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D7CB9" w14:textId="16544847" w:rsidR="00AA3E54" w:rsidRPr="00AA3E54" w:rsidRDefault="001B4E9A" w:rsidP="00AA3E5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是</w:t>
            </w:r>
            <w:r w:rsidR="00AA3E54" w:rsidRPr="00AA3E54">
              <w:rPr>
                <w:rFonts w:hint="eastAsia"/>
                <w:sz w:val="18"/>
                <w:szCs w:val="20"/>
              </w:rPr>
              <w:t>否关联方发行产品选择是，需填写</w:t>
            </w:r>
          </w:p>
        </w:tc>
      </w:tr>
    </w:tbl>
    <w:p w14:paraId="7B20AF50" w14:textId="7D6E0BA2" w:rsidR="006B4E20" w:rsidRDefault="006B4E20" w:rsidP="006B4E20">
      <w:pPr>
        <w:pStyle w:val="2"/>
      </w:pPr>
      <w:r>
        <w:rPr>
          <w:rFonts w:hint="eastAsia"/>
        </w:rPr>
        <w:t>固有交易对手股东信息</w:t>
      </w:r>
    </w:p>
    <w:p w14:paraId="53D27684" w14:textId="3404944F" w:rsidR="00946835" w:rsidRDefault="00946835" w:rsidP="00946835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 w:rsidRPr="00AD5864">
        <w:rPr>
          <w:b/>
          <w:bCs/>
          <w:color w:val="000099"/>
        </w:rPr>
        <w:t>V_E4_</w:t>
      </w:r>
      <w:r w:rsidRPr="00946835">
        <w:t xml:space="preserve"> </w:t>
      </w:r>
      <w:r>
        <w:t>I04GYDSGDXX</w:t>
      </w:r>
    </w:p>
    <w:p w14:paraId="4C197B85" w14:textId="40A1B96D" w:rsidR="00946835" w:rsidRPr="00AA3E54" w:rsidRDefault="00946835" w:rsidP="00946835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JYDSBH</w:t>
      </w:r>
      <w:r w:rsidR="00F20FA7">
        <w:rPr>
          <w:color w:val="000099"/>
        </w:rPr>
        <w:t xml:space="preserve"> + GDMC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732"/>
      </w:tblGrid>
      <w:tr w:rsidR="00946835" w:rsidRPr="00F65621" w14:paraId="287CAD50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8A487CB" w14:textId="77777777" w:rsidR="00946835" w:rsidRPr="00F65621" w:rsidRDefault="00946835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AFA2E7F" w14:textId="77777777" w:rsidR="00946835" w:rsidRPr="00F65621" w:rsidRDefault="00946835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AD67702" w14:textId="77777777" w:rsidR="00946835" w:rsidRPr="00F65621" w:rsidRDefault="00946835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0A05C65" w14:textId="77777777" w:rsidR="00946835" w:rsidRPr="00F65621" w:rsidRDefault="00946835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3057245" w14:textId="77777777" w:rsidR="00946835" w:rsidRPr="00F65621" w:rsidRDefault="00946835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2FDAA58" w14:textId="77777777" w:rsidR="00946835" w:rsidRPr="00F65621" w:rsidRDefault="00946835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66779D" w14:paraId="1D0CA512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1AA82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70BE8" w14:textId="38368C4E" w:rsidR="0066779D" w:rsidRDefault="0066779D" w:rsidP="0066779D">
            <w:pPr>
              <w:rPr>
                <w:kern w:val="0"/>
              </w:rPr>
            </w:pPr>
            <w:r>
              <w:rPr>
                <w:rFonts w:hint="eastAsia"/>
              </w:rPr>
              <w:t>JYDSQC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06C1F" w14:textId="1FB161AE" w:rsidR="0066779D" w:rsidRDefault="0066779D" w:rsidP="0066779D">
            <w:pPr>
              <w:rPr>
                <w:kern w:val="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09484" w14:textId="72FD25C7" w:rsidR="0066779D" w:rsidRDefault="0066779D" w:rsidP="0066779D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48B7" w14:textId="749F2DC3" w:rsidR="0066779D" w:rsidRPr="0066779D" w:rsidRDefault="0066779D" w:rsidP="0066779D">
            <w:pPr>
              <w:rPr>
                <w:kern w:val="0"/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交易对手全称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5376" w14:textId="19AB9664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66779D" w14:paraId="619A2794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556CB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6683" w14:textId="66B53A3D" w:rsidR="0066779D" w:rsidRDefault="0066779D" w:rsidP="0066779D">
            <w:r>
              <w:rPr>
                <w:rFonts w:hint="eastAsia"/>
              </w:rPr>
              <w:t>JYDSBH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9558" w14:textId="5188340A" w:rsidR="0066779D" w:rsidRDefault="0066779D" w:rsidP="0066779D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1E39" w14:textId="71414377" w:rsidR="0066779D" w:rsidRDefault="0066779D" w:rsidP="0066779D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2E99" w14:textId="6FC61248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交易对手编号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7EC4" w14:textId="1CB83D48" w:rsidR="0066779D" w:rsidRPr="0066779D" w:rsidRDefault="0066779D" w:rsidP="0066779D">
            <w:pPr>
              <w:rPr>
                <w:b/>
                <w:bCs/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66779D" w14:paraId="57289C72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D34B3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BB25C" w14:textId="6313C700" w:rsidR="0066779D" w:rsidRDefault="0066779D" w:rsidP="0066779D">
            <w:r>
              <w:rPr>
                <w:rFonts w:hint="eastAsia"/>
              </w:rPr>
              <w:t>GDMC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64CA9" w14:textId="08C62EA9" w:rsidR="0066779D" w:rsidRDefault="0066779D" w:rsidP="0066779D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7D60C" w14:textId="35F8ACD6" w:rsidR="0066779D" w:rsidRDefault="0066779D" w:rsidP="0066779D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5E5A" w14:textId="200B645D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股东名称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944A" w14:textId="7015F65C" w:rsidR="0066779D" w:rsidRPr="0066779D" w:rsidRDefault="0066779D" w:rsidP="0066779D">
            <w:pPr>
              <w:rPr>
                <w:b/>
                <w:bCs/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66779D" w14:paraId="05D0A0FB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98C8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0028E" w14:textId="15991891" w:rsidR="0066779D" w:rsidRDefault="0066779D" w:rsidP="0066779D">
            <w:r>
              <w:rPr>
                <w:rFonts w:hint="eastAsia"/>
              </w:rPr>
              <w:t>KGFS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C984" w14:textId="2D5030F1" w:rsidR="0066779D" w:rsidRDefault="0066779D" w:rsidP="0066779D">
            <w:r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B52E" w14:textId="78726537" w:rsidR="0066779D" w:rsidRDefault="0066779D" w:rsidP="0066779D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47297" w14:textId="57A1DCC0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控股方式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B339" w14:textId="77777777" w:rsidR="0066779D" w:rsidRPr="0066779D" w:rsidRDefault="0066779D" w:rsidP="0066779D">
            <w:pPr>
              <w:rPr>
                <w:b/>
                <w:bCs/>
                <w:sz w:val="18"/>
                <w:szCs w:val="20"/>
              </w:rPr>
            </w:pPr>
            <w:r w:rsidRPr="0066779D">
              <w:rPr>
                <w:rFonts w:hint="eastAsia"/>
                <w:b/>
                <w:bCs/>
                <w:sz w:val="18"/>
                <w:szCs w:val="20"/>
              </w:rPr>
              <w:t>控股方式</w:t>
            </w:r>
            <w:r w:rsidRPr="0066779D">
              <w:rPr>
                <w:rFonts w:hint="eastAsia"/>
                <w:b/>
                <w:bCs/>
                <w:sz w:val="18"/>
                <w:szCs w:val="20"/>
              </w:rPr>
              <w:t>(2005)</w:t>
            </w:r>
          </w:p>
          <w:p w14:paraId="54C65837" w14:textId="77777777" w:rsidR="0066779D" w:rsidRPr="0066779D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1-</w:t>
            </w:r>
            <w:r w:rsidRPr="0066779D">
              <w:rPr>
                <w:rFonts w:hint="eastAsia"/>
                <w:sz w:val="18"/>
                <w:szCs w:val="20"/>
              </w:rPr>
              <w:t>绝对控股</w:t>
            </w:r>
          </w:p>
          <w:p w14:paraId="58330CE5" w14:textId="77777777" w:rsidR="0066779D" w:rsidRPr="0066779D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2-</w:t>
            </w:r>
            <w:r w:rsidRPr="0066779D">
              <w:rPr>
                <w:rFonts w:hint="eastAsia"/>
                <w:sz w:val="18"/>
                <w:szCs w:val="20"/>
              </w:rPr>
              <w:t>相对控股</w:t>
            </w:r>
          </w:p>
          <w:p w14:paraId="7CDEAE46" w14:textId="3982A201" w:rsidR="0066779D" w:rsidRPr="0066779D" w:rsidRDefault="0066779D" w:rsidP="0066779D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3-</w:t>
            </w:r>
            <w:r w:rsidRPr="0066779D">
              <w:rPr>
                <w:rFonts w:hint="eastAsia"/>
                <w:sz w:val="18"/>
                <w:szCs w:val="20"/>
              </w:rPr>
              <w:t>一般持股</w:t>
            </w:r>
          </w:p>
        </w:tc>
      </w:tr>
      <w:tr w:rsidR="0066779D" w14:paraId="22F2437F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C5FE0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F209" w14:textId="18F92A8C" w:rsidR="0066779D" w:rsidRDefault="0066779D" w:rsidP="0066779D">
            <w:r>
              <w:rPr>
                <w:rFonts w:hint="eastAsia"/>
              </w:rPr>
              <w:t>CGBL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1F0E" w14:textId="29E1F788" w:rsidR="0066779D" w:rsidRDefault="0066779D" w:rsidP="0066779D">
            <w:r>
              <w:rPr>
                <w:rFonts w:hint="eastAsia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4497B" w14:textId="5CE1D87F" w:rsidR="0066779D" w:rsidRDefault="0066779D" w:rsidP="0066779D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D504" w14:textId="5F3B73E6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持股比例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83626" w14:textId="638DE105" w:rsidR="0066779D" w:rsidRPr="0066779D" w:rsidRDefault="0066779D" w:rsidP="0066779D">
            <w:pPr>
              <w:rPr>
                <w:b/>
                <w:bCs/>
                <w:sz w:val="18"/>
                <w:szCs w:val="20"/>
              </w:rPr>
            </w:pPr>
          </w:p>
        </w:tc>
      </w:tr>
      <w:tr w:rsidR="0066779D" w14:paraId="5D93DD9D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23FF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5C4B3" w14:textId="7B8CE254" w:rsidR="0066779D" w:rsidRDefault="0066779D" w:rsidP="0066779D">
            <w:r>
              <w:rPr>
                <w:rFonts w:hint="eastAsia"/>
              </w:rPr>
              <w:t>GDLX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09C7" w14:textId="66D3B3A3" w:rsidR="0066779D" w:rsidRDefault="0066779D" w:rsidP="0066779D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BEFCA" w14:textId="629F6F9F" w:rsidR="0066779D" w:rsidRDefault="0066779D" w:rsidP="0066779D"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AB95A" w14:textId="198A06D3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股东类型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A419F" w14:textId="77777777" w:rsidR="0066779D" w:rsidRPr="00D7643E" w:rsidRDefault="0066779D" w:rsidP="0066779D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264457B7" w14:textId="77777777" w:rsidR="0066779D" w:rsidRPr="00D7643E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26E5D123" w14:textId="77777777" w:rsidR="0066779D" w:rsidRPr="00D7643E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5994F465" w14:textId="77777777" w:rsidR="0066779D" w:rsidRPr="00D7643E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4270A7E0" w14:textId="77777777" w:rsidR="0066779D" w:rsidRPr="00D7643E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76E50667" w14:textId="77777777" w:rsidR="0066779D" w:rsidRPr="00D7643E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4B3388F1" w14:textId="77777777" w:rsidR="0066779D" w:rsidRPr="00D7643E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4345888A" w14:textId="13195235" w:rsidR="0066779D" w:rsidRPr="0066779D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66779D" w14:paraId="35A035AC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9B4D1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752A" w14:textId="7B5B0CB6" w:rsidR="0066779D" w:rsidRDefault="0066779D" w:rsidP="0066779D">
            <w:r>
              <w:rPr>
                <w:rFonts w:hint="eastAsia"/>
              </w:rPr>
              <w:t>GDZJLX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DB1CA" w14:textId="6F038F6F" w:rsidR="0066779D" w:rsidRDefault="0066779D" w:rsidP="0066779D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4A95" w14:textId="76A2961F" w:rsidR="0066779D" w:rsidRDefault="0066779D" w:rsidP="0066779D">
            <w:r>
              <w:rPr>
                <w:rFonts w:hint="eastAsia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F273" w14:textId="56662CC1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股东证件类型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64CB" w14:textId="77777777" w:rsid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股东类型选择广义政府，非必填</w:t>
            </w:r>
          </w:p>
          <w:p w14:paraId="18F5A13B" w14:textId="77777777" w:rsidR="0066779D" w:rsidRPr="001D75B7" w:rsidRDefault="0066779D" w:rsidP="0066779D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证件类型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个人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+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机构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+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社团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)(2004)</w:t>
            </w:r>
          </w:p>
          <w:p w14:paraId="223713FA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10-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居民身份证</w:t>
            </w:r>
          </w:p>
          <w:p w14:paraId="3606127F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临时居民身份证</w:t>
            </w:r>
          </w:p>
          <w:p w14:paraId="22006037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户口薄</w:t>
            </w:r>
          </w:p>
          <w:p w14:paraId="0377DBCD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普通护照</w:t>
            </w:r>
          </w:p>
          <w:p w14:paraId="2837F555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外交护照</w:t>
            </w:r>
          </w:p>
          <w:p w14:paraId="05CB77A7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公务护照</w:t>
            </w:r>
          </w:p>
          <w:p w14:paraId="69B9F6DD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公务普通护照</w:t>
            </w:r>
          </w:p>
          <w:p w14:paraId="1E407B24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中国人民解放军军官证</w:t>
            </w:r>
          </w:p>
          <w:p w14:paraId="2AC0DB69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中国人民解放军士兵证</w:t>
            </w:r>
          </w:p>
          <w:p w14:paraId="43AE21FD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lastRenderedPageBreak/>
              <w:t>19-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人民警察证</w:t>
            </w:r>
          </w:p>
          <w:p w14:paraId="0A5AAE65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1A-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港澳居民居住证</w:t>
            </w:r>
          </w:p>
          <w:p w14:paraId="53E1171B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1B-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台湾居民居住证</w:t>
            </w:r>
          </w:p>
          <w:p w14:paraId="7D404C68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1C-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港澳居民来往内地通行证</w:t>
            </w:r>
          </w:p>
          <w:p w14:paraId="26C03DAD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1D-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台湾居民来往大陆通行证</w:t>
            </w:r>
          </w:p>
          <w:p w14:paraId="380ACE1F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1E-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外国人永久居留身份证</w:t>
            </w:r>
          </w:p>
          <w:p w14:paraId="11923E8D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1F-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外国人居留或居留许可</w:t>
            </w:r>
          </w:p>
          <w:p w14:paraId="32765F0C" w14:textId="77777777" w:rsidR="0066779D" w:rsidRPr="001D75B7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1G-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外国人临时居留证</w:t>
            </w:r>
          </w:p>
          <w:p w14:paraId="16DC2475" w14:textId="77777777" w:rsidR="0066779D" w:rsidRDefault="0066779D" w:rsidP="0066779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1Z-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其他个人有效身份证件</w:t>
            </w:r>
          </w:p>
          <w:p w14:paraId="166F5B5F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21-</w:t>
            </w:r>
            <w:r w:rsidRPr="009C151B">
              <w:rPr>
                <w:rFonts w:hint="eastAsia"/>
                <w:sz w:val="18"/>
                <w:szCs w:val="20"/>
              </w:rPr>
              <w:t>组织机构代码</w:t>
            </w:r>
          </w:p>
          <w:p w14:paraId="49110E33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22-</w:t>
            </w:r>
            <w:r w:rsidRPr="009C151B">
              <w:rPr>
                <w:rFonts w:hint="eastAsia"/>
                <w:sz w:val="18"/>
                <w:szCs w:val="20"/>
              </w:rPr>
              <w:t>营业执照号</w:t>
            </w:r>
            <w:r w:rsidRPr="009C151B">
              <w:rPr>
                <w:rFonts w:hint="eastAsia"/>
                <w:sz w:val="18"/>
                <w:szCs w:val="20"/>
              </w:rPr>
              <w:t>(</w:t>
            </w:r>
            <w:r w:rsidRPr="009C151B">
              <w:rPr>
                <w:rFonts w:hint="eastAsia"/>
                <w:sz w:val="18"/>
                <w:szCs w:val="20"/>
              </w:rPr>
              <w:t>工商注册号</w:t>
            </w:r>
            <w:r w:rsidRPr="009C151B">
              <w:rPr>
                <w:rFonts w:hint="eastAsia"/>
                <w:sz w:val="18"/>
                <w:szCs w:val="20"/>
              </w:rPr>
              <w:t>)</w:t>
            </w:r>
          </w:p>
          <w:p w14:paraId="2E5A8755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23-</w:t>
            </w:r>
            <w:r w:rsidRPr="009C151B">
              <w:rPr>
                <w:rFonts w:hint="eastAsia"/>
                <w:sz w:val="18"/>
                <w:szCs w:val="20"/>
              </w:rPr>
              <w:t>社会信用代码</w:t>
            </w:r>
          </w:p>
          <w:p w14:paraId="62068252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24-</w:t>
            </w:r>
            <w:r w:rsidRPr="009C151B">
              <w:rPr>
                <w:rFonts w:hint="eastAsia"/>
                <w:sz w:val="18"/>
                <w:szCs w:val="20"/>
              </w:rPr>
              <w:t>事业单位证书号</w:t>
            </w:r>
          </w:p>
          <w:p w14:paraId="2EC277B4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25-</w:t>
            </w:r>
            <w:r w:rsidRPr="009C151B">
              <w:rPr>
                <w:rFonts w:hint="eastAsia"/>
                <w:sz w:val="18"/>
                <w:szCs w:val="20"/>
              </w:rPr>
              <w:t>社会团体登记号</w:t>
            </w:r>
          </w:p>
          <w:p w14:paraId="75770E27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26-</w:t>
            </w:r>
            <w:r w:rsidRPr="009C151B">
              <w:rPr>
                <w:rFonts w:hint="eastAsia"/>
                <w:sz w:val="18"/>
                <w:szCs w:val="20"/>
              </w:rPr>
              <w:t>机关法人成立批文</w:t>
            </w:r>
          </w:p>
          <w:p w14:paraId="7366DF3B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31-</w:t>
            </w:r>
            <w:r w:rsidRPr="009C151B">
              <w:rPr>
                <w:rFonts w:hint="eastAsia"/>
                <w:sz w:val="18"/>
                <w:szCs w:val="20"/>
              </w:rPr>
              <w:t>登记信息</w:t>
            </w:r>
          </w:p>
          <w:p w14:paraId="4C8EDE62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32-</w:t>
            </w:r>
            <w:r w:rsidRPr="009C151B">
              <w:rPr>
                <w:rFonts w:hint="eastAsia"/>
                <w:sz w:val="18"/>
                <w:szCs w:val="20"/>
              </w:rPr>
              <w:t>信托产品登记编码</w:t>
            </w:r>
          </w:p>
          <w:p w14:paraId="1FF62A7F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33-</w:t>
            </w:r>
            <w:r w:rsidRPr="009C151B">
              <w:rPr>
                <w:rFonts w:hint="eastAsia"/>
                <w:sz w:val="18"/>
                <w:szCs w:val="20"/>
              </w:rPr>
              <w:t>业务许可证</w:t>
            </w:r>
          </w:p>
          <w:p w14:paraId="41C91C42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34-</w:t>
            </w:r>
            <w:r w:rsidRPr="009C151B">
              <w:rPr>
                <w:rFonts w:hint="eastAsia"/>
                <w:sz w:val="18"/>
                <w:szCs w:val="20"/>
              </w:rPr>
              <w:t>法人登记证</w:t>
            </w:r>
          </w:p>
          <w:p w14:paraId="5B4DECD0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35-</w:t>
            </w:r>
            <w:r w:rsidRPr="009C151B">
              <w:rPr>
                <w:rFonts w:hint="eastAsia"/>
                <w:sz w:val="18"/>
                <w:szCs w:val="20"/>
              </w:rPr>
              <w:t>备案证明</w:t>
            </w:r>
          </w:p>
          <w:p w14:paraId="5782C36C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36-</w:t>
            </w:r>
            <w:r w:rsidRPr="009C151B">
              <w:rPr>
                <w:rFonts w:hint="eastAsia"/>
                <w:sz w:val="18"/>
                <w:szCs w:val="20"/>
              </w:rPr>
              <w:t>批文</w:t>
            </w:r>
          </w:p>
          <w:p w14:paraId="4E8FFA99" w14:textId="77777777" w:rsidR="0066779D" w:rsidRPr="009C151B" w:rsidRDefault="0066779D" w:rsidP="0066779D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37-</w:t>
            </w:r>
            <w:r w:rsidRPr="009C151B">
              <w:rPr>
                <w:rFonts w:hint="eastAsia"/>
                <w:sz w:val="18"/>
                <w:szCs w:val="20"/>
              </w:rPr>
              <w:t>确认函</w:t>
            </w:r>
          </w:p>
          <w:p w14:paraId="4FC0E1B8" w14:textId="048D9CCC" w:rsidR="0066779D" w:rsidRPr="0066779D" w:rsidRDefault="0066779D" w:rsidP="0066779D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99-</w:t>
            </w:r>
            <w:r w:rsidRPr="009C151B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66779D" w14:paraId="75426D32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7DB8D" w14:textId="77777777" w:rsidR="0066779D" w:rsidRDefault="0066779D" w:rsidP="0066779D">
            <w:pPr>
              <w:numPr>
                <w:ilvl w:val="0"/>
                <w:numId w:val="3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A8C9" w14:textId="471C6A9F" w:rsidR="0066779D" w:rsidRDefault="0066779D" w:rsidP="0066779D">
            <w:r>
              <w:rPr>
                <w:rFonts w:hint="eastAsia"/>
              </w:rPr>
              <w:t>GDZJHM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DE477" w14:textId="283327F6" w:rsidR="0066779D" w:rsidRDefault="0066779D" w:rsidP="0066779D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25A9B" w14:textId="4D90C5CF" w:rsidR="0066779D" w:rsidRDefault="0066779D" w:rsidP="0066779D">
            <w:r>
              <w:rPr>
                <w:rFonts w:hint="eastAsia"/>
              </w:rPr>
              <w:t xml:space="preserve">　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AE10D" w14:textId="46016DF1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股东证件号码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6334" w14:textId="7C5BADAE" w:rsidR="0066779D" w:rsidRPr="0066779D" w:rsidRDefault="0066779D" w:rsidP="0066779D">
            <w:pPr>
              <w:rPr>
                <w:sz w:val="18"/>
                <w:szCs w:val="20"/>
              </w:rPr>
            </w:pPr>
            <w:r w:rsidRPr="0066779D">
              <w:rPr>
                <w:rFonts w:hint="eastAsia"/>
                <w:sz w:val="18"/>
                <w:szCs w:val="20"/>
              </w:rPr>
              <w:t>若股东类型选择广义政府，非必填</w:t>
            </w:r>
          </w:p>
        </w:tc>
      </w:tr>
    </w:tbl>
    <w:p w14:paraId="46F1417B" w14:textId="77777777" w:rsidR="00946835" w:rsidRPr="00946835" w:rsidRDefault="00946835" w:rsidP="00946835"/>
    <w:p w14:paraId="2FF280FB" w14:textId="7A6BD550" w:rsidR="006B4E20" w:rsidRDefault="006B4E20" w:rsidP="006B4E20">
      <w:pPr>
        <w:pStyle w:val="2"/>
      </w:pPr>
      <w:r>
        <w:rPr>
          <w:rFonts w:hint="eastAsia"/>
        </w:rPr>
        <w:t>固有运用合同信息</w:t>
      </w:r>
    </w:p>
    <w:p w14:paraId="7BDCB5DE" w14:textId="55EFE916" w:rsidR="005D4D29" w:rsidRDefault="005D4D29" w:rsidP="005D4D29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 w:rsidRPr="00AD5864">
        <w:rPr>
          <w:b/>
          <w:bCs/>
          <w:color w:val="000099"/>
        </w:rPr>
        <w:t>V_E4_</w:t>
      </w:r>
      <w:r>
        <w:t>I05GYYYHTXX</w:t>
      </w:r>
    </w:p>
    <w:p w14:paraId="5D3A1270" w14:textId="3788D455" w:rsidR="005D4D29" w:rsidRPr="00AA3E54" w:rsidRDefault="005D4D29" w:rsidP="005D4D29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D7113F">
        <w:rPr>
          <w:kern w:val="0"/>
        </w:rPr>
        <w:t>REPORT_MONTH</w:t>
      </w:r>
      <w:r w:rsidR="00D7113F">
        <w:rPr>
          <w:rFonts w:hint="eastAsia"/>
        </w:rPr>
        <w:t xml:space="preserve"> </w:t>
      </w:r>
      <w:r w:rsidR="00D7113F">
        <w:t xml:space="preserve"> + </w:t>
      </w:r>
      <w:r w:rsidR="00C23F9A">
        <w:rPr>
          <w:rFonts w:hint="eastAsia"/>
        </w:rPr>
        <w:t>YYHTBH</w:t>
      </w:r>
      <w:r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1836"/>
        <w:gridCol w:w="3968"/>
      </w:tblGrid>
      <w:tr w:rsidR="005D4D29" w:rsidRPr="00F65621" w14:paraId="7BDF2985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7E23838" w14:textId="77777777" w:rsidR="005D4D29" w:rsidRPr="00F65621" w:rsidRDefault="005D4D29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C93748A" w14:textId="77777777" w:rsidR="005D4D29" w:rsidRPr="00F65621" w:rsidRDefault="005D4D29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FEAB4D1" w14:textId="77777777" w:rsidR="005D4D29" w:rsidRPr="00F65621" w:rsidRDefault="005D4D29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A2771DF" w14:textId="77777777" w:rsidR="005D4D29" w:rsidRPr="00F65621" w:rsidRDefault="005D4D29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648377A" w14:textId="77777777" w:rsidR="005D4D29" w:rsidRPr="00F65621" w:rsidRDefault="005D4D29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B851764" w14:textId="77777777" w:rsidR="005D4D29" w:rsidRPr="00F65621" w:rsidRDefault="005D4D29" w:rsidP="005D4D29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5D4D29" w14:paraId="7A453541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8DD7C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5B5C9" w14:textId="2C08230D" w:rsidR="005D4D29" w:rsidRDefault="005D4D29" w:rsidP="005D4D29">
            <w:pPr>
              <w:rPr>
                <w:kern w:val="0"/>
              </w:rPr>
            </w:pPr>
            <w:r>
              <w:rPr>
                <w:kern w:val="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BD4C2" w14:textId="140382B5" w:rsidR="005D4D29" w:rsidRDefault="005D4D29" w:rsidP="005D4D2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DF051" w14:textId="65BA07AF" w:rsidR="005D4D29" w:rsidRDefault="005D4D29" w:rsidP="005D4D29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2518" w14:textId="6318BA79" w:rsidR="005D4D29" w:rsidRPr="005D4D29" w:rsidRDefault="005D4D29" w:rsidP="005D4D29">
            <w:pPr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0979" w14:textId="2D3CE1BB" w:rsidR="005D4D29" w:rsidRPr="005D4D29" w:rsidRDefault="005D4D29" w:rsidP="005D4D29">
            <w:pPr>
              <w:rPr>
                <w:sz w:val="18"/>
                <w:szCs w:val="20"/>
              </w:rPr>
            </w:pPr>
          </w:p>
        </w:tc>
      </w:tr>
      <w:tr w:rsidR="005D4D29" w14:paraId="47B6B7F0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3527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E153" w14:textId="5949B718" w:rsidR="005D4D29" w:rsidRDefault="005D4D29" w:rsidP="005D4D29">
            <w:r>
              <w:rPr>
                <w:rFonts w:hint="eastAsia"/>
              </w:rPr>
              <w:t>YWZL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03EB" w14:textId="7C02017C" w:rsidR="005D4D29" w:rsidRDefault="005D4D29" w:rsidP="005D4D29">
            <w:r>
              <w:rPr>
                <w:rFonts w:hint="eastAsia"/>
              </w:rPr>
              <w:t>NVARCHAR(120)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3540" w14:textId="73FFF638" w:rsidR="005D4D29" w:rsidRDefault="005D4D29" w:rsidP="005D4D29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9AC9" w14:textId="3D95AC11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5890" w14:textId="77777777" w:rsidR="005D4D29" w:rsidRPr="005D4D29" w:rsidRDefault="005D4D29" w:rsidP="005D4D29">
            <w:pPr>
              <w:rPr>
                <w:b/>
                <w:bCs/>
                <w:sz w:val="18"/>
                <w:szCs w:val="20"/>
              </w:rPr>
            </w:pPr>
            <w:r w:rsidRPr="005D4D29">
              <w:rPr>
                <w:rFonts w:hint="eastAsia"/>
                <w:b/>
                <w:bCs/>
                <w:sz w:val="18"/>
                <w:szCs w:val="20"/>
              </w:rPr>
              <w:t>业务种类（固有业务）</w:t>
            </w:r>
            <w:r w:rsidRPr="005D4D29">
              <w:rPr>
                <w:rFonts w:hint="eastAsia"/>
                <w:b/>
                <w:bCs/>
                <w:sz w:val="18"/>
                <w:szCs w:val="20"/>
              </w:rPr>
              <w:t>(8001)</w:t>
            </w:r>
          </w:p>
          <w:p w14:paraId="558E3DC4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1-</w:t>
            </w:r>
            <w:r w:rsidRPr="005D4D29">
              <w:rPr>
                <w:rFonts w:hint="eastAsia"/>
                <w:sz w:val="18"/>
                <w:szCs w:val="20"/>
              </w:rPr>
              <w:t>流动资金贷款</w:t>
            </w:r>
          </w:p>
          <w:p w14:paraId="4CE45D8C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2-</w:t>
            </w:r>
            <w:r w:rsidRPr="005D4D29">
              <w:rPr>
                <w:rFonts w:hint="eastAsia"/>
                <w:sz w:val="18"/>
                <w:szCs w:val="20"/>
              </w:rPr>
              <w:t>个人贷款</w:t>
            </w:r>
          </w:p>
          <w:p w14:paraId="6FE5996D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3-</w:t>
            </w:r>
            <w:r w:rsidRPr="005D4D29">
              <w:rPr>
                <w:rFonts w:hint="eastAsia"/>
                <w:sz w:val="18"/>
                <w:szCs w:val="20"/>
              </w:rPr>
              <w:t>固定资产贷款</w:t>
            </w:r>
          </w:p>
          <w:p w14:paraId="563BD512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4-</w:t>
            </w:r>
            <w:r w:rsidRPr="005D4D29">
              <w:rPr>
                <w:rFonts w:hint="eastAsia"/>
                <w:sz w:val="18"/>
                <w:szCs w:val="20"/>
              </w:rPr>
              <w:t>其他贷款</w:t>
            </w:r>
          </w:p>
          <w:p w14:paraId="5069F1B9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5-</w:t>
            </w:r>
            <w:r w:rsidRPr="005D4D29">
              <w:rPr>
                <w:rFonts w:hint="eastAsia"/>
                <w:sz w:val="18"/>
                <w:szCs w:val="20"/>
              </w:rPr>
              <w:t>租赁</w:t>
            </w:r>
          </w:p>
          <w:p w14:paraId="0B6B2C6A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6-</w:t>
            </w:r>
            <w:r w:rsidRPr="005D4D29">
              <w:rPr>
                <w:rFonts w:hint="eastAsia"/>
                <w:sz w:val="18"/>
                <w:szCs w:val="20"/>
              </w:rPr>
              <w:t>股权、实物、收益权投资附回购或附回购选择权（含指定第三方回购、转让）</w:t>
            </w:r>
          </w:p>
          <w:p w14:paraId="299388B2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7-</w:t>
            </w:r>
            <w:r w:rsidRPr="005D4D29">
              <w:rPr>
                <w:rFonts w:hint="eastAsia"/>
                <w:sz w:val="18"/>
                <w:szCs w:val="20"/>
              </w:rPr>
              <w:t>买入返售或附回购承诺</w:t>
            </w:r>
          </w:p>
          <w:p w14:paraId="1BEFD242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lastRenderedPageBreak/>
              <w:t>8-</w:t>
            </w:r>
            <w:r w:rsidRPr="005D4D29">
              <w:rPr>
                <w:rFonts w:hint="eastAsia"/>
                <w:sz w:val="18"/>
                <w:szCs w:val="20"/>
              </w:rPr>
              <w:t>资产或收益权买断式投资</w:t>
            </w:r>
          </w:p>
          <w:p w14:paraId="5A61ED4A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9-</w:t>
            </w:r>
            <w:r w:rsidRPr="005D4D29">
              <w:rPr>
                <w:rFonts w:hint="eastAsia"/>
                <w:sz w:val="18"/>
                <w:szCs w:val="20"/>
              </w:rPr>
              <w:t>长期股权投资</w:t>
            </w:r>
          </w:p>
          <w:p w14:paraId="79D91C60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10-</w:t>
            </w:r>
            <w:r w:rsidRPr="005D4D29">
              <w:rPr>
                <w:rFonts w:hint="eastAsia"/>
                <w:sz w:val="18"/>
                <w:szCs w:val="20"/>
              </w:rPr>
              <w:t>股票投资</w:t>
            </w:r>
          </w:p>
          <w:p w14:paraId="19228FAE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11-</w:t>
            </w:r>
            <w:r w:rsidRPr="005D4D29">
              <w:rPr>
                <w:rFonts w:hint="eastAsia"/>
                <w:sz w:val="18"/>
                <w:szCs w:val="20"/>
              </w:rPr>
              <w:t>债券投资</w:t>
            </w:r>
          </w:p>
          <w:p w14:paraId="5DEEC2FA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12-</w:t>
            </w:r>
            <w:r w:rsidRPr="005D4D29">
              <w:rPr>
                <w:rFonts w:hint="eastAsia"/>
                <w:sz w:val="18"/>
                <w:szCs w:val="20"/>
              </w:rPr>
              <w:t>基金投资</w:t>
            </w:r>
          </w:p>
          <w:p w14:paraId="2BBAD693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13-</w:t>
            </w:r>
            <w:r w:rsidRPr="005D4D29">
              <w:rPr>
                <w:rFonts w:hint="eastAsia"/>
                <w:sz w:val="18"/>
                <w:szCs w:val="20"/>
              </w:rPr>
              <w:t>实物投资（无指定第三方转让或回购条款）</w:t>
            </w:r>
          </w:p>
          <w:p w14:paraId="39C69281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14-</w:t>
            </w:r>
            <w:r w:rsidRPr="005D4D29">
              <w:rPr>
                <w:rFonts w:hint="eastAsia"/>
                <w:sz w:val="18"/>
                <w:szCs w:val="20"/>
              </w:rPr>
              <w:t>金融机构理财产品投资</w:t>
            </w:r>
          </w:p>
          <w:p w14:paraId="11EF352F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15-</w:t>
            </w:r>
            <w:r w:rsidRPr="005D4D29">
              <w:rPr>
                <w:rFonts w:hint="eastAsia"/>
                <w:sz w:val="18"/>
                <w:szCs w:val="20"/>
              </w:rPr>
              <w:t>拆出</w:t>
            </w:r>
          </w:p>
          <w:p w14:paraId="20D80925" w14:textId="77777777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16-</w:t>
            </w:r>
            <w:r w:rsidRPr="005D4D29">
              <w:rPr>
                <w:rFonts w:hint="eastAsia"/>
                <w:sz w:val="18"/>
                <w:szCs w:val="20"/>
              </w:rPr>
              <w:t>存放同业</w:t>
            </w:r>
          </w:p>
          <w:p w14:paraId="449FF63F" w14:textId="1AE38558" w:rsidR="005D4D29" w:rsidRPr="005D4D29" w:rsidRDefault="005D4D29" w:rsidP="005D4D29">
            <w:pPr>
              <w:ind w:leftChars="100" w:left="210"/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17-</w:t>
            </w:r>
            <w:r w:rsidRPr="005D4D29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D4D29" w14:paraId="31CDCC21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8F7B2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355E1" w14:textId="2394E928" w:rsidR="005D4D29" w:rsidRDefault="005D4D29" w:rsidP="005D4D29">
            <w:r>
              <w:rPr>
                <w:rFonts w:hint="eastAsia"/>
              </w:rPr>
              <w:t>TXHY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A05C" w14:textId="22C16745" w:rsidR="005D4D29" w:rsidRDefault="005D4D29" w:rsidP="005D4D29">
            <w:r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EBA91" w14:textId="70A37D55" w:rsidR="005D4D29" w:rsidRDefault="005D4D29" w:rsidP="005D4D29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4204" w14:textId="4B0C19B8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投向行业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3DEA5" w14:textId="77777777" w:rsidR="005D4D29" w:rsidRPr="001D75B7" w:rsidRDefault="005D4D29" w:rsidP="005D4D29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行业分类（大类）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(2008)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617150C8" w14:textId="77777777" w:rsidR="005D4D29" w:rsidRPr="001D75B7" w:rsidRDefault="005D4D29" w:rsidP="005D4D29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基础产业</w:t>
            </w:r>
          </w:p>
          <w:p w14:paraId="5334F7C6" w14:textId="77777777" w:rsidR="005D4D29" w:rsidRPr="001D75B7" w:rsidRDefault="005D4D29" w:rsidP="005D4D29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房地产</w:t>
            </w:r>
          </w:p>
          <w:p w14:paraId="32124F15" w14:textId="77777777" w:rsidR="005D4D29" w:rsidRPr="001D75B7" w:rsidRDefault="005D4D29" w:rsidP="005D4D29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证券</w:t>
            </w:r>
          </w:p>
          <w:p w14:paraId="03709E8B" w14:textId="77777777" w:rsidR="005D4D29" w:rsidRPr="001D75B7" w:rsidRDefault="005D4D29" w:rsidP="005D4D29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金融机构</w:t>
            </w:r>
          </w:p>
          <w:p w14:paraId="127ED9AB" w14:textId="77777777" w:rsidR="005D4D29" w:rsidRPr="001D75B7" w:rsidRDefault="005D4D29" w:rsidP="005D4D29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工商企业</w:t>
            </w:r>
          </w:p>
          <w:p w14:paraId="6D49584F" w14:textId="27713E2E" w:rsidR="005D4D29" w:rsidRPr="005D4D29" w:rsidRDefault="005D4D29" w:rsidP="005D4D29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</w:p>
        </w:tc>
      </w:tr>
      <w:tr w:rsidR="005D4D29" w14:paraId="0210F1AA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CEA86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FD08" w14:textId="79CA7424" w:rsidR="005D4D29" w:rsidRDefault="005D4D29" w:rsidP="005D4D29">
            <w:r>
              <w:rPr>
                <w:rFonts w:hint="eastAsia"/>
              </w:rPr>
              <w:t>TXHYMX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FA64" w14:textId="66D68455" w:rsidR="005D4D29" w:rsidRDefault="005D4D29" w:rsidP="005D4D29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2AA0B" w14:textId="4E9FA970" w:rsidR="005D4D29" w:rsidRDefault="005D4D29" w:rsidP="005D4D29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280E" w14:textId="5E34117E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投向行业明细</w:t>
            </w:r>
            <w:r w:rsidRPr="005D4D29">
              <w:rPr>
                <w:rFonts w:hint="eastAsia"/>
                <w:sz w:val="18"/>
                <w:szCs w:val="20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ACE8" w14:textId="7B4243C6" w:rsidR="005D4D29" w:rsidRPr="005D4D29" w:rsidRDefault="005D4D29" w:rsidP="005D4D29">
            <w:pPr>
              <w:rPr>
                <w:b/>
                <w:bCs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国民经济行业分类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(GB/T 4754)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(1002)</w:t>
            </w:r>
          </w:p>
        </w:tc>
      </w:tr>
      <w:tr w:rsidR="005D4D29" w14:paraId="7A443632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AEC5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49543" w14:textId="418B2454" w:rsidR="005D4D29" w:rsidRDefault="005D4D29" w:rsidP="005D4D29">
            <w:r>
              <w:rPr>
                <w:rFonts w:hint="eastAsia"/>
              </w:rPr>
              <w:t>ZJYYDQ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EDFB7" w14:textId="11FD8435" w:rsidR="005D4D29" w:rsidRDefault="005D4D29" w:rsidP="005D4D29">
            <w:r>
              <w:rPr>
                <w:rFonts w:hint="eastAsia"/>
              </w:rPr>
              <w:t>NVARCHAR(12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480B" w14:textId="45C5A8FD" w:rsidR="005D4D29" w:rsidRDefault="005D4D29" w:rsidP="005D4D29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C2A8" w14:textId="4AF0D38B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资金运用地区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569A" w14:textId="63DC6E02" w:rsidR="005D4D29" w:rsidRPr="005D4D29" w:rsidRDefault="005D4D29" w:rsidP="005D4D29">
            <w:pPr>
              <w:rPr>
                <w:b/>
                <w:bCs/>
                <w:sz w:val="18"/>
                <w:szCs w:val="20"/>
              </w:rPr>
            </w:pPr>
            <w:r w:rsidRPr="00A57B5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5D4D29" w14:paraId="0A73F31E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1DB8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D192" w14:textId="042C4B42" w:rsidR="005D4D29" w:rsidRDefault="005D4D29" w:rsidP="005D4D29">
            <w:r>
              <w:rPr>
                <w:rFonts w:hint="eastAsia"/>
              </w:rPr>
              <w:t>YYHTBH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48A95" w14:textId="324FCB70" w:rsidR="005D4D29" w:rsidRDefault="005D4D29" w:rsidP="005D4D29">
            <w:r>
              <w:rPr>
                <w:rFonts w:hint="eastAsia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46FB" w14:textId="3A3C64D3" w:rsidR="005D4D29" w:rsidRDefault="005D4D29" w:rsidP="005D4D29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0BE49" w14:textId="39F4C406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运用合同编号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CBB7" w14:textId="0942E4EE" w:rsidR="005D4D29" w:rsidRPr="005D4D29" w:rsidRDefault="005D4D29" w:rsidP="005D4D29">
            <w:pPr>
              <w:rPr>
                <w:b/>
                <w:bCs/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业务种类选择股票投资、债券投资的，非必填</w:t>
            </w:r>
          </w:p>
        </w:tc>
      </w:tr>
      <w:tr w:rsidR="005D4D29" w14:paraId="652F0C26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26BE4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1C0D4" w14:textId="6CEF6428" w:rsidR="005D4D29" w:rsidRDefault="005D4D29" w:rsidP="005D4D29">
            <w:r>
              <w:rPr>
                <w:rFonts w:hint="eastAsia"/>
              </w:rPr>
              <w:t>YYHTMC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F44EE" w14:textId="36E24326" w:rsidR="005D4D29" w:rsidRDefault="005D4D29" w:rsidP="005D4D29">
            <w:r>
              <w:rPr>
                <w:rFonts w:hint="eastAsia"/>
              </w:rPr>
              <w:t>NVARCHAR(200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435FB" w14:textId="2136E2F2" w:rsidR="005D4D29" w:rsidRDefault="005D4D29" w:rsidP="005D4D29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797A7" w14:textId="51AD2518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运用合同名称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47D8" w14:textId="71A463EF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业务种类选择股票投资、债券投资的，非必填</w:t>
            </w:r>
          </w:p>
        </w:tc>
      </w:tr>
      <w:tr w:rsidR="005D4D29" w14:paraId="69C9800D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A0E1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A0CB" w14:textId="7480D1A2" w:rsidR="005D4D29" w:rsidRDefault="005D4D29" w:rsidP="005D4D29">
            <w:r>
              <w:rPr>
                <w:rFonts w:hint="eastAsia"/>
              </w:rPr>
              <w:t>NBYYHTBH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6968" w14:textId="0CF717E2" w:rsidR="005D4D29" w:rsidRDefault="005D4D29" w:rsidP="005D4D29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9692" w14:textId="7E5BFF75" w:rsidR="005D4D29" w:rsidRDefault="005D4D29" w:rsidP="005D4D29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D2612" w14:textId="2A641AD9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内部运用合同编号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A61DF" w14:textId="2BEAA978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业务种类选择股票投资、债券投资的，非必填</w:t>
            </w:r>
          </w:p>
        </w:tc>
      </w:tr>
      <w:tr w:rsidR="005D4D29" w14:paraId="1D7F9176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0BB6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EDA8" w14:textId="4BED2D54" w:rsidR="005D4D29" w:rsidRDefault="005D4D29" w:rsidP="005D4D29">
            <w:r>
              <w:rPr>
                <w:rFonts w:hint="eastAsia"/>
              </w:rPr>
              <w:t>JYDSBH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A03C5" w14:textId="64F0D44B" w:rsidR="005D4D29" w:rsidRDefault="005D4D29" w:rsidP="005D4D29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F902F" w14:textId="060D26DA" w:rsidR="005D4D29" w:rsidRDefault="005D4D29" w:rsidP="005D4D29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B18F6" w14:textId="4198385C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交易对手编号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96EC" w14:textId="566ECE79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业务种类选择股票投资、债券投资的，非必填</w:t>
            </w:r>
          </w:p>
        </w:tc>
      </w:tr>
      <w:tr w:rsidR="005D4D29" w14:paraId="08E887A8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7AEF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020F" w14:textId="128722DE" w:rsidR="005D4D29" w:rsidRDefault="005D4D29" w:rsidP="005D4D29">
            <w:r>
              <w:rPr>
                <w:rFonts w:hint="eastAsia"/>
              </w:rPr>
              <w:t>YYHTQDRQ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CE1F" w14:textId="65515A97" w:rsidR="005D4D29" w:rsidRDefault="005D4D29" w:rsidP="005D4D29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387B" w14:textId="7D0D38AE" w:rsidR="005D4D29" w:rsidRDefault="005D4D29" w:rsidP="005D4D29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A8985" w14:textId="7F4465A4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运用合同签订日期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E14BB" w14:textId="77777777" w:rsid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业务种类选择股票投资、债券投资的，非必填</w:t>
            </w:r>
          </w:p>
          <w:p w14:paraId="4DBA8E0E" w14:textId="55D4420D" w:rsidR="00F31792" w:rsidRPr="00F31792" w:rsidRDefault="00F31792" w:rsidP="005D4D29">
            <w:pPr>
              <w:rPr>
                <w:b/>
                <w:bCs/>
                <w:sz w:val="18"/>
                <w:szCs w:val="20"/>
              </w:rPr>
            </w:pPr>
            <w:r w:rsidRPr="00F31792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F31792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F31792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D4D29" w14:paraId="33E3B63B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A40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BE7B" w14:textId="50C80B56" w:rsidR="005D4D29" w:rsidRDefault="005D4D29" w:rsidP="005D4D29">
            <w:r>
              <w:rPr>
                <w:rFonts w:hint="eastAsia"/>
              </w:rPr>
              <w:t>YYHTDQRQ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36E97" w14:textId="2567B8C9" w:rsidR="005D4D29" w:rsidRDefault="005D4D29" w:rsidP="005D4D29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68514" w14:textId="1728C8FE" w:rsidR="005D4D29" w:rsidRDefault="005D4D29" w:rsidP="005D4D29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0B29" w14:textId="12B3872D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运用合同到期日期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2249" w14:textId="77777777" w:rsid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业务种类选择股票投资、债券投资的，非必填</w:t>
            </w:r>
          </w:p>
          <w:p w14:paraId="3A74F4E5" w14:textId="58FF0350" w:rsidR="00F31792" w:rsidRPr="005D4D29" w:rsidRDefault="00F31792" w:rsidP="005D4D29">
            <w:pPr>
              <w:rPr>
                <w:sz w:val="18"/>
                <w:szCs w:val="20"/>
              </w:rPr>
            </w:pPr>
            <w:r w:rsidRPr="00F31792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F31792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F31792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D4D29" w14:paraId="39E90534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F0B84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9960" w14:textId="482C4A9B" w:rsidR="005D4D29" w:rsidRDefault="005D4D29" w:rsidP="005D4D29">
            <w:r>
              <w:rPr>
                <w:rFonts w:hint="eastAsia"/>
              </w:rPr>
              <w:t>HTQDJE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DCA38" w14:textId="66370090" w:rsidR="005D4D29" w:rsidRDefault="005D4D29" w:rsidP="005D4D29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B815" w14:textId="671D6F80" w:rsidR="005D4D29" w:rsidRDefault="005D4D29" w:rsidP="005D4D29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9F37E" w14:textId="6F4B5D82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合同签订金额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F7E7" w14:textId="1F6986AD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业务种类选择股票投资、债券投资的，非必填</w:t>
            </w:r>
          </w:p>
        </w:tc>
      </w:tr>
      <w:tr w:rsidR="005D4D29" w14:paraId="4A612120" w14:textId="77777777" w:rsidTr="005D4D2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8413" w14:textId="77777777" w:rsidR="005D4D29" w:rsidRDefault="005D4D29" w:rsidP="005D4D29">
            <w:pPr>
              <w:numPr>
                <w:ilvl w:val="0"/>
                <w:numId w:val="3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9B5A" w14:textId="31517E16" w:rsidR="005D4D29" w:rsidRDefault="005D4D29" w:rsidP="005D4D29">
            <w:r>
              <w:rPr>
                <w:rFonts w:hint="eastAsia"/>
              </w:rPr>
              <w:t>TQZZBS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FAC5B" w14:textId="1E5EF20D" w:rsidR="005D4D29" w:rsidRDefault="005D4D29" w:rsidP="005D4D29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DEAD" w14:textId="3B78B151" w:rsidR="005D4D29" w:rsidRDefault="005D4D29" w:rsidP="005D4D29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24E7E" w14:textId="20374D0A" w:rsidR="005D4D29" w:rsidRPr="005D4D29" w:rsidRDefault="005D4D29" w:rsidP="005D4D29">
            <w:pPr>
              <w:rPr>
                <w:sz w:val="18"/>
                <w:szCs w:val="20"/>
              </w:rPr>
            </w:pPr>
            <w:r w:rsidRPr="005D4D29">
              <w:rPr>
                <w:rFonts w:hint="eastAsia"/>
                <w:sz w:val="18"/>
                <w:szCs w:val="20"/>
              </w:rPr>
              <w:t>提前终止标识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4CF29" w14:textId="77777777" w:rsidR="00F31792" w:rsidRPr="001D75B7" w:rsidRDefault="00F31792" w:rsidP="00F31792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37DC01DB" w14:textId="77777777" w:rsidR="00F31792" w:rsidRPr="001D75B7" w:rsidRDefault="00F31792" w:rsidP="00F3179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163A01BB" w14:textId="0E3FFD9C" w:rsidR="005D4D29" w:rsidRPr="005D4D29" w:rsidRDefault="00F31792" w:rsidP="00F31792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</w:tbl>
    <w:p w14:paraId="15E359D9" w14:textId="77777777" w:rsidR="0026042E" w:rsidRPr="0026042E" w:rsidRDefault="0026042E" w:rsidP="0026042E"/>
    <w:p w14:paraId="054AECD6" w14:textId="1022BA12" w:rsidR="006B4E20" w:rsidRDefault="006B4E20" w:rsidP="006B4E20">
      <w:pPr>
        <w:pStyle w:val="2"/>
      </w:pPr>
      <w:r>
        <w:rPr>
          <w:rFonts w:hint="eastAsia"/>
        </w:rPr>
        <w:t>固有运用合同变动</w:t>
      </w:r>
    </w:p>
    <w:p w14:paraId="4936F783" w14:textId="733C658C" w:rsidR="00AB0A44" w:rsidRDefault="00AB0A44" w:rsidP="00AB0A44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 w:rsidRPr="00AD5864">
        <w:rPr>
          <w:b/>
          <w:bCs/>
          <w:color w:val="000099"/>
        </w:rPr>
        <w:t>V_E4_</w:t>
      </w:r>
      <w:r w:rsidRPr="00B806A6">
        <w:rPr>
          <w:b/>
          <w:bCs/>
        </w:rPr>
        <w:t>I06GYYYHTBD</w:t>
      </w:r>
    </w:p>
    <w:p w14:paraId="6BDAF006" w14:textId="70F025CC" w:rsidR="00AB0A44" w:rsidRPr="00AB0A44" w:rsidRDefault="00AB0A44" w:rsidP="0026042E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kern w:val="0"/>
        </w:rPr>
        <w:t xml:space="preserve">REPORT_MONTH + </w:t>
      </w:r>
      <w:r>
        <w:rPr>
          <w:rFonts w:hint="eastAsia"/>
        </w:rPr>
        <w:t>YYHTBH</w:t>
      </w:r>
      <w:r>
        <w:t xml:space="preserve">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1836"/>
        <w:gridCol w:w="3968"/>
      </w:tblGrid>
      <w:tr w:rsidR="00D956D6" w:rsidRPr="00F65621" w14:paraId="742E5A98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C2E0A2C" w14:textId="77777777" w:rsidR="00D956D6" w:rsidRPr="00F65621" w:rsidRDefault="00D956D6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D49146D" w14:textId="77777777" w:rsidR="00D956D6" w:rsidRPr="00F65621" w:rsidRDefault="00D956D6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7A1564B" w14:textId="77777777" w:rsidR="00D956D6" w:rsidRPr="00F65621" w:rsidRDefault="00D956D6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37833AB" w14:textId="77777777" w:rsidR="00D956D6" w:rsidRPr="00F65621" w:rsidRDefault="00D956D6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562F858" w14:textId="77777777" w:rsidR="00D956D6" w:rsidRPr="00F65621" w:rsidRDefault="00D956D6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0DE1DE9" w14:textId="77777777" w:rsidR="00D956D6" w:rsidRPr="00F65621" w:rsidRDefault="00D956D6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D956D6" w14:paraId="5DC34507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6917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A522C" w14:textId="77777777" w:rsidR="00D956D6" w:rsidRDefault="00D956D6" w:rsidP="00042292">
            <w:pPr>
              <w:rPr>
                <w:kern w:val="0"/>
              </w:rPr>
            </w:pPr>
            <w:r>
              <w:rPr>
                <w:kern w:val="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5261" w14:textId="77777777" w:rsidR="00D956D6" w:rsidRDefault="00D956D6" w:rsidP="000422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81866" w14:textId="77777777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CDA2" w14:textId="77777777" w:rsidR="00D956D6" w:rsidRPr="005D4D29" w:rsidRDefault="00D956D6" w:rsidP="00042292">
            <w:pPr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98BC1" w14:textId="77777777" w:rsidR="00D956D6" w:rsidRPr="005D4D29" w:rsidRDefault="00D956D6" w:rsidP="00042292">
            <w:pPr>
              <w:rPr>
                <w:sz w:val="18"/>
                <w:szCs w:val="20"/>
              </w:rPr>
            </w:pPr>
          </w:p>
        </w:tc>
      </w:tr>
      <w:tr w:rsidR="00D956D6" w14:paraId="78063605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F62F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3E58" w14:textId="22ED2E94" w:rsidR="00D956D6" w:rsidRDefault="00D956D6" w:rsidP="00D956D6">
            <w:r>
              <w:rPr>
                <w:rFonts w:hint="eastAsia"/>
              </w:rPr>
              <w:t>YYHTBH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8493" w14:textId="0020A09D" w:rsidR="00D956D6" w:rsidRDefault="00D956D6" w:rsidP="00D956D6">
            <w:r>
              <w:rPr>
                <w:rFonts w:hint="eastAsia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E9D45" w14:textId="7EBE4707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3DCE" w14:textId="64B7C6E3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运用合同编号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DAEB" w14:textId="7955D78A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D956D6" w14:paraId="71044D40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570D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63AB" w14:textId="6D3ACA9B" w:rsidR="00D956D6" w:rsidRDefault="00D956D6" w:rsidP="00D956D6">
            <w:r>
              <w:rPr>
                <w:rFonts w:hint="eastAsia"/>
              </w:rPr>
              <w:t>YYHTMC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F57B6" w14:textId="037B97B8" w:rsidR="00D956D6" w:rsidRDefault="00D956D6" w:rsidP="00D956D6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AAA0" w14:textId="3778279D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276DF" w14:textId="17948D9A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运用合同名称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AB3F" w14:textId="3908FF13" w:rsidR="00D956D6" w:rsidRPr="00D956D6" w:rsidRDefault="00D956D6" w:rsidP="00D956D6">
            <w:pPr>
              <w:rPr>
                <w:b/>
                <w:bCs/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D956D6" w14:paraId="36BB8097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48763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AB39D" w14:textId="292E433C" w:rsidR="00D956D6" w:rsidRDefault="00D956D6" w:rsidP="00D956D6">
            <w:r>
              <w:rPr>
                <w:rFonts w:hint="eastAsia"/>
              </w:rPr>
              <w:t>NBYYHTBH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4EEC" w14:textId="6ED62BA3" w:rsidR="00D956D6" w:rsidRDefault="00D956D6" w:rsidP="00D956D6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991D" w14:textId="2954FA10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FBE3B" w14:textId="3C09F661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内部运用合同编号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1CF53" w14:textId="653DB46A" w:rsidR="00D956D6" w:rsidRPr="00D956D6" w:rsidRDefault="00D956D6" w:rsidP="00D956D6">
            <w:pPr>
              <w:rPr>
                <w:b/>
                <w:bCs/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D956D6" w14:paraId="611D864F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E7BD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7110F" w14:textId="0B3F23CC" w:rsidR="00D956D6" w:rsidRDefault="00D956D6" w:rsidP="00D956D6">
            <w:r>
              <w:rPr>
                <w:rFonts w:hint="eastAsia"/>
              </w:rPr>
              <w:t>XDZCWJFL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6264B" w14:textId="104D020F" w:rsidR="00D956D6" w:rsidRDefault="00D956D6" w:rsidP="00D956D6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7EDC6" w14:textId="43D8B72E" w:rsidR="00D956D6" w:rsidRDefault="00D956D6" w:rsidP="00B806A6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9BFBD" w14:textId="4CBFCEAA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信贷资产五级分类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F2B37" w14:textId="77777777" w:rsid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若固有业务种类是融资类，需填写</w:t>
            </w:r>
          </w:p>
          <w:p w14:paraId="1B4AE2CC" w14:textId="77777777" w:rsidR="00D956D6" w:rsidRPr="00D956D6" w:rsidRDefault="00D956D6" w:rsidP="00D956D6">
            <w:pPr>
              <w:rPr>
                <w:b/>
                <w:bCs/>
                <w:sz w:val="18"/>
                <w:szCs w:val="20"/>
              </w:rPr>
            </w:pPr>
            <w:r w:rsidRPr="00D956D6">
              <w:rPr>
                <w:rFonts w:hint="eastAsia"/>
                <w:b/>
                <w:bCs/>
                <w:sz w:val="18"/>
                <w:szCs w:val="20"/>
              </w:rPr>
              <w:t>五级分类（</w:t>
            </w:r>
            <w:r w:rsidRPr="00D956D6">
              <w:rPr>
                <w:rFonts w:hint="eastAsia"/>
                <w:b/>
                <w:bCs/>
                <w:sz w:val="18"/>
                <w:szCs w:val="20"/>
              </w:rPr>
              <w:t>6012</w:t>
            </w:r>
            <w:r w:rsidRPr="00D956D6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  <w:p w14:paraId="22EB72FE" w14:textId="77777777" w:rsidR="00D956D6" w:rsidRPr="00D956D6" w:rsidRDefault="00D956D6" w:rsidP="00D956D6">
            <w:pPr>
              <w:ind w:leftChars="100" w:left="210"/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1-</w:t>
            </w:r>
            <w:r w:rsidRPr="00D956D6">
              <w:rPr>
                <w:rFonts w:hint="eastAsia"/>
                <w:sz w:val="18"/>
                <w:szCs w:val="20"/>
              </w:rPr>
              <w:t>正常</w:t>
            </w:r>
          </w:p>
          <w:p w14:paraId="3DA74DAB" w14:textId="77777777" w:rsidR="00D956D6" w:rsidRPr="00D956D6" w:rsidRDefault="00D956D6" w:rsidP="00D956D6">
            <w:pPr>
              <w:ind w:leftChars="100" w:left="210"/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2-</w:t>
            </w:r>
            <w:r w:rsidRPr="00D956D6">
              <w:rPr>
                <w:rFonts w:hint="eastAsia"/>
                <w:sz w:val="18"/>
                <w:szCs w:val="20"/>
              </w:rPr>
              <w:t>关注</w:t>
            </w:r>
          </w:p>
          <w:p w14:paraId="565B7954" w14:textId="77777777" w:rsidR="00D956D6" w:rsidRPr="00D956D6" w:rsidRDefault="00D956D6" w:rsidP="00D956D6">
            <w:pPr>
              <w:ind w:leftChars="100" w:left="210"/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3-</w:t>
            </w:r>
            <w:r w:rsidRPr="00D956D6">
              <w:rPr>
                <w:rFonts w:hint="eastAsia"/>
                <w:sz w:val="18"/>
                <w:szCs w:val="20"/>
              </w:rPr>
              <w:t>次级</w:t>
            </w:r>
          </w:p>
          <w:p w14:paraId="0E4A6E0D" w14:textId="77777777" w:rsidR="00D956D6" w:rsidRPr="00D956D6" w:rsidRDefault="00D956D6" w:rsidP="00D956D6">
            <w:pPr>
              <w:ind w:leftChars="100" w:left="210"/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4-</w:t>
            </w:r>
            <w:r w:rsidRPr="00D956D6">
              <w:rPr>
                <w:rFonts w:hint="eastAsia"/>
                <w:sz w:val="18"/>
                <w:szCs w:val="20"/>
              </w:rPr>
              <w:t>可疑</w:t>
            </w:r>
          </w:p>
          <w:p w14:paraId="458D8469" w14:textId="586C96BA" w:rsidR="00D956D6" w:rsidRPr="00D956D6" w:rsidRDefault="00D956D6" w:rsidP="00D956D6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5-</w:t>
            </w:r>
            <w:r w:rsidRPr="00D956D6">
              <w:rPr>
                <w:rFonts w:hint="eastAsia"/>
                <w:sz w:val="18"/>
                <w:szCs w:val="20"/>
              </w:rPr>
              <w:t>损失</w:t>
            </w:r>
          </w:p>
        </w:tc>
      </w:tr>
      <w:tr w:rsidR="00D956D6" w14:paraId="6AF129D8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808E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EAB18" w14:textId="3A7208D6" w:rsidR="00D956D6" w:rsidRDefault="00D956D6" w:rsidP="00D956D6">
            <w:r>
              <w:rPr>
                <w:rFonts w:hint="eastAsia"/>
              </w:rPr>
              <w:t>SFFSZQBS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7396" w14:textId="43C9DBF9" w:rsidR="00D956D6" w:rsidRDefault="00D956D6" w:rsidP="00D956D6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D2059" w14:textId="3208BE51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F4E2" w14:textId="147A019F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是否发生展期标识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92DEF" w14:textId="77777777" w:rsidR="003A4BAC" w:rsidRPr="001D75B7" w:rsidRDefault="003A4BAC" w:rsidP="003A4BAC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3273EE89" w14:textId="77777777" w:rsidR="003A4BAC" w:rsidRPr="001D75B7" w:rsidRDefault="003A4BAC" w:rsidP="003A4BAC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18C57A4A" w14:textId="2492C6E7" w:rsidR="00D956D6" w:rsidRPr="00D956D6" w:rsidRDefault="003A4BAC" w:rsidP="003A4BAC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D956D6" w14:paraId="494A00ED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F2FD1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A3194" w14:textId="47B937AB" w:rsidR="00D956D6" w:rsidRDefault="00D956D6" w:rsidP="00D956D6">
            <w:r>
              <w:rPr>
                <w:rFonts w:hint="eastAsia"/>
              </w:rPr>
              <w:t>ZJYCZQRQ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CDA3" w14:textId="27998778" w:rsidR="00D956D6" w:rsidRDefault="00D956D6" w:rsidP="00D956D6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BC02" w14:textId="6BF84756" w:rsidR="00D956D6" w:rsidRDefault="00D956D6" w:rsidP="00B806A6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E71BF" w14:textId="30252B04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最近一次展期日期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050" w14:textId="77777777" w:rsid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若展期标识选是，需要填写</w:t>
            </w:r>
          </w:p>
          <w:p w14:paraId="280E57C6" w14:textId="1F226B66" w:rsidR="004A2E52" w:rsidRPr="00D956D6" w:rsidRDefault="004A2E52" w:rsidP="00D956D6">
            <w:pPr>
              <w:rPr>
                <w:sz w:val="18"/>
                <w:szCs w:val="20"/>
              </w:rPr>
            </w:pPr>
            <w:r w:rsidRPr="004A2E52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A2E52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A2E52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D956D6" w14:paraId="00BFED6A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59B4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2934" w14:textId="419B91AD" w:rsidR="00D956D6" w:rsidRDefault="00D956D6" w:rsidP="00D956D6">
            <w:r>
              <w:rPr>
                <w:rFonts w:hint="eastAsia"/>
              </w:rPr>
              <w:t>ZQCS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18F6D" w14:textId="083072A4" w:rsidR="00D956D6" w:rsidRDefault="00D956D6" w:rsidP="00D956D6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812C7" w14:textId="2ED5901A" w:rsidR="00D956D6" w:rsidRDefault="00D956D6" w:rsidP="00B806A6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52F63" w14:textId="41BE8798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展期次数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D3AA" w14:textId="32FE171B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若展期标识选是，需要填写</w:t>
            </w:r>
          </w:p>
        </w:tc>
      </w:tr>
      <w:tr w:rsidR="00D956D6" w14:paraId="50DEC7F2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A804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773F" w14:textId="3FA2CA38" w:rsidR="00D956D6" w:rsidRDefault="00D956D6" w:rsidP="00D956D6">
            <w:r>
              <w:rPr>
                <w:rFonts w:hint="eastAsia"/>
              </w:rPr>
              <w:t>ZQDQRQ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8905E" w14:textId="6334A640" w:rsidR="00D956D6" w:rsidRDefault="00D956D6" w:rsidP="00D956D6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2FE0" w14:textId="5205F19D" w:rsidR="00D956D6" w:rsidRDefault="00D956D6" w:rsidP="00B806A6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9A63" w14:textId="66C185EB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展期到期日期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29A8A" w14:textId="77777777" w:rsid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若展期标识选是，需要填写</w:t>
            </w:r>
          </w:p>
          <w:p w14:paraId="3203A507" w14:textId="52D847B3" w:rsidR="004A2E52" w:rsidRPr="004A2E52" w:rsidRDefault="004A2E52" w:rsidP="00D956D6">
            <w:pPr>
              <w:rPr>
                <w:b/>
                <w:bCs/>
                <w:sz w:val="18"/>
                <w:szCs w:val="20"/>
              </w:rPr>
            </w:pPr>
            <w:r w:rsidRPr="004A2E52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A2E52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A2E52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D956D6" w14:paraId="77884EE7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976EB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3CD58" w14:textId="6907E2B2" w:rsidR="00D956D6" w:rsidRDefault="00D956D6" w:rsidP="00D956D6">
            <w:r>
              <w:rPr>
                <w:rFonts w:hint="eastAsia"/>
              </w:rPr>
              <w:t>SFFSJXHJ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76BE" w14:textId="6E90C3B8" w:rsidR="00D956D6" w:rsidRDefault="00D956D6" w:rsidP="00D956D6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D45B1" w14:textId="42B149C1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77C14" w14:textId="266737C6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是否发生借新还旧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1740A" w14:textId="77777777" w:rsidR="003A4BAC" w:rsidRPr="001D75B7" w:rsidRDefault="003A4BAC" w:rsidP="003A4BAC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11DD5F5B" w14:textId="77777777" w:rsidR="003A4BAC" w:rsidRPr="001D75B7" w:rsidRDefault="003A4BAC" w:rsidP="003A4BAC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2B585A2E" w14:textId="749FD09D" w:rsidR="00D956D6" w:rsidRPr="00D956D6" w:rsidRDefault="003A4BAC" w:rsidP="003A4BAC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D956D6" w14:paraId="0A880DD0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FCF6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4BC0" w14:textId="28E6A672" w:rsidR="00D956D6" w:rsidRDefault="00D956D6" w:rsidP="00D956D6">
            <w:r>
              <w:rPr>
                <w:rFonts w:hint="eastAsia"/>
              </w:rPr>
              <w:t>SFWAQHX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CB2E" w14:textId="338C1E75" w:rsidR="00D956D6" w:rsidRDefault="00D956D6" w:rsidP="00D956D6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9A05" w14:textId="21794D71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AAAC1" w14:textId="459CA0D9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是否未按期还息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2453" w14:textId="77777777" w:rsidR="003A4BAC" w:rsidRPr="001D75B7" w:rsidRDefault="003A4BAC" w:rsidP="003A4BAC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4EB23215" w14:textId="77777777" w:rsidR="003A4BAC" w:rsidRPr="001D75B7" w:rsidRDefault="003A4BAC" w:rsidP="003A4BAC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404AA426" w14:textId="253836BB" w:rsidR="00D956D6" w:rsidRPr="00D956D6" w:rsidRDefault="003A4BAC" w:rsidP="003A4BAC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D956D6" w14:paraId="2FCBED3E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6AD65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6C472" w14:textId="5EDDB31B" w:rsidR="00D956D6" w:rsidRDefault="00D956D6" w:rsidP="00D956D6">
            <w:r>
              <w:rPr>
                <w:rFonts w:hint="eastAsia"/>
              </w:rPr>
              <w:t>SFCZYQ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3191" w14:textId="7A2CFBA1" w:rsidR="00D956D6" w:rsidRDefault="00D956D6" w:rsidP="00D956D6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4D96" w14:textId="2ABE541D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23907" w14:textId="62ADA37E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是否存在逾期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10B6" w14:textId="77777777" w:rsidR="003A4BAC" w:rsidRPr="001D75B7" w:rsidRDefault="003A4BAC" w:rsidP="003A4BAC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236FDA61" w14:textId="77777777" w:rsidR="003A4BAC" w:rsidRPr="001D75B7" w:rsidRDefault="003A4BAC" w:rsidP="003A4BAC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4C428A99" w14:textId="151980ED" w:rsidR="00D956D6" w:rsidRPr="00D956D6" w:rsidRDefault="003A4BAC" w:rsidP="003A4BAC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D956D6" w14:paraId="60B52AA8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3F50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A719" w14:textId="742D61CD" w:rsidR="00D956D6" w:rsidRDefault="00D956D6" w:rsidP="00D956D6">
            <w:r>
              <w:rPr>
                <w:rFonts w:hint="eastAsia"/>
              </w:rPr>
              <w:t>LJYQTS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D250D" w14:textId="0C0DD862" w:rsidR="00D956D6" w:rsidRDefault="00D956D6" w:rsidP="00D956D6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3BB1" w14:textId="4912E867" w:rsidR="00D956D6" w:rsidRDefault="00D956D6" w:rsidP="00B806A6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5B237" w14:textId="5AB26F75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累计逾期天数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790A" w14:textId="793D58F1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若逾期标识选是，需填写</w:t>
            </w:r>
          </w:p>
        </w:tc>
      </w:tr>
      <w:tr w:rsidR="00D956D6" w14:paraId="30B7B8BB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C823A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CE607" w14:textId="3A098AA9" w:rsidR="00D956D6" w:rsidRDefault="00D956D6" w:rsidP="00D956D6">
            <w:r>
              <w:rPr>
                <w:rFonts w:hint="eastAsia"/>
              </w:rPr>
              <w:t>LJYQJE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773A" w14:textId="1B1941C0" w:rsidR="00D956D6" w:rsidRDefault="00D956D6" w:rsidP="00D956D6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E05C" w14:textId="756AA57C" w:rsidR="00D956D6" w:rsidRDefault="00D956D6" w:rsidP="00B806A6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6FFAA" w14:textId="0C749AAB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累计逾期金额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AF938" w14:textId="66D67CDD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若逾期标识选是，需填写</w:t>
            </w:r>
          </w:p>
        </w:tc>
      </w:tr>
      <w:tr w:rsidR="00D956D6" w14:paraId="419C2086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5D92" w14:textId="77777777" w:rsidR="00D956D6" w:rsidRDefault="00D956D6" w:rsidP="00D956D6">
            <w:pPr>
              <w:numPr>
                <w:ilvl w:val="0"/>
                <w:numId w:val="3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38A06" w14:textId="6B47B443" w:rsidR="00D956D6" w:rsidRDefault="00D956D6" w:rsidP="00D956D6">
            <w:r>
              <w:rPr>
                <w:rFonts w:hint="eastAsia"/>
              </w:rPr>
              <w:t>ZJSDTZYE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2D5CD" w14:textId="38DB5478" w:rsidR="00D956D6" w:rsidRDefault="00D956D6" w:rsidP="00D956D6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12092" w14:textId="5144493F" w:rsidR="00D956D6" w:rsidRDefault="00D956D6" w:rsidP="00B806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47B2" w14:textId="43BAE4EE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最近时点投资余额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A5C84" w14:textId="73ED5FA4" w:rsidR="00D956D6" w:rsidRPr="00D956D6" w:rsidRDefault="00D956D6" w:rsidP="00D956D6">
            <w:pPr>
              <w:rPr>
                <w:sz w:val="18"/>
                <w:szCs w:val="20"/>
              </w:rPr>
            </w:pPr>
            <w:r w:rsidRPr="00D956D6">
              <w:rPr>
                <w:rFonts w:hint="eastAsia"/>
                <w:sz w:val="18"/>
                <w:szCs w:val="20"/>
              </w:rPr>
              <w:t>必填</w:t>
            </w:r>
          </w:p>
        </w:tc>
      </w:tr>
    </w:tbl>
    <w:p w14:paraId="1F48F8EB" w14:textId="77777777" w:rsidR="0026042E" w:rsidRPr="0026042E" w:rsidRDefault="0026042E" w:rsidP="0026042E"/>
    <w:p w14:paraId="266C8471" w14:textId="2B690BED" w:rsidR="006B4E20" w:rsidRDefault="006B4E20" w:rsidP="006B4E20">
      <w:pPr>
        <w:pStyle w:val="2"/>
      </w:pPr>
      <w:r>
        <w:rPr>
          <w:rFonts w:hint="eastAsia"/>
        </w:rPr>
        <w:t>固有账户信息</w:t>
      </w:r>
    </w:p>
    <w:p w14:paraId="77FB415C" w14:textId="45A36B38" w:rsidR="00DA698B" w:rsidRPr="00DA698B" w:rsidRDefault="00DA698B" w:rsidP="00DA698B">
      <w:pPr>
        <w:pStyle w:val="3"/>
        <w:numPr>
          <w:ilvl w:val="2"/>
          <w:numId w:val="1"/>
        </w:numPr>
        <w:rPr>
          <w:rFonts w:hint="eastAsia"/>
        </w:rPr>
      </w:pPr>
      <w:ins w:id="1" w:author="shen kl" w:date="2020-03-27T14:41:00Z">
        <w:r>
          <w:rPr>
            <w:rFonts w:hint="eastAsia"/>
          </w:rPr>
          <w:t>账户基本信息</w:t>
        </w:r>
      </w:ins>
    </w:p>
    <w:p w14:paraId="753054D2" w14:textId="4379D33C" w:rsidR="0026042E" w:rsidRDefault="00A301ED" w:rsidP="0026042E">
      <w:pPr>
        <w:rPr>
          <w:color w:val="0033CC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 w:rsidRPr="00BD3F9F">
        <w:rPr>
          <w:color w:val="0033CC"/>
        </w:rPr>
        <w:t>V_E4_I07GYZHXX</w:t>
      </w:r>
    </w:p>
    <w:p w14:paraId="33A98887" w14:textId="2F0CA213" w:rsidR="00BD3F9F" w:rsidRPr="00BD3F9F" w:rsidRDefault="00BD3F9F" w:rsidP="0026042E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kern w:val="0"/>
        </w:rPr>
        <w:t xml:space="preserve">REPORT_MONTH + </w:t>
      </w:r>
      <w:ins w:id="2" w:author="shen kl" w:date="2020-03-27T14:21:00Z">
        <w:r w:rsidR="00C83CFE">
          <w:rPr>
            <w:rFonts w:hint="eastAsia"/>
          </w:rPr>
          <w:t>KHZH</w:t>
        </w:r>
        <w:r w:rsidR="00C83CFE">
          <w:t xml:space="preserve"> </w:t>
        </w:r>
      </w:ins>
      <w:del w:id="3" w:author="shen kl" w:date="2020-03-27T14:21:00Z">
        <w:r w:rsidDel="00C83CFE">
          <w:rPr>
            <w:rFonts w:hint="eastAsia"/>
          </w:rPr>
          <w:delText>ZHXZ</w:delText>
        </w:r>
      </w:del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1836"/>
        <w:gridCol w:w="3968"/>
      </w:tblGrid>
      <w:tr w:rsidR="00F14FF3" w:rsidRPr="00F65621" w14:paraId="07ABE634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57EAF37" w14:textId="77777777" w:rsidR="00F14FF3" w:rsidRPr="00F65621" w:rsidRDefault="00F14FF3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814AA84" w14:textId="77777777" w:rsidR="00F14FF3" w:rsidRPr="00F65621" w:rsidRDefault="00F14FF3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BDE8C7A" w14:textId="77777777" w:rsidR="00F14FF3" w:rsidRPr="00F65621" w:rsidRDefault="00F14FF3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3C00E58" w14:textId="77777777" w:rsidR="00F14FF3" w:rsidRPr="00F65621" w:rsidRDefault="00F14FF3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9F320A1" w14:textId="77777777" w:rsidR="00F14FF3" w:rsidRPr="00F65621" w:rsidRDefault="00F14FF3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F37B873" w14:textId="77777777" w:rsidR="00F14FF3" w:rsidRPr="00F65621" w:rsidRDefault="00F14FF3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F14FF3" w14:paraId="1F4E8DFB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04DF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D0C2" w14:textId="77777777" w:rsidR="00F14FF3" w:rsidRDefault="00F14FF3" w:rsidP="00042292">
            <w:pPr>
              <w:rPr>
                <w:kern w:val="0"/>
              </w:rPr>
            </w:pPr>
            <w:r>
              <w:rPr>
                <w:kern w:val="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34B9D" w14:textId="77777777" w:rsidR="00F14FF3" w:rsidRDefault="00F14FF3" w:rsidP="000422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89529" w14:textId="77777777" w:rsidR="00F14FF3" w:rsidRDefault="00F14FF3" w:rsidP="0004229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F188A" w14:textId="77777777" w:rsidR="00F14FF3" w:rsidRPr="005D4D29" w:rsidRDefault="00F14FF3" w:rsidP="00042292">
            <w:pPr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D4D62" w14:textId="77777777" w:rsidR="00F14FF3" w:rsidRPr="005D4D29" w:rsidRDefault="00F14FF3" w:rsidP="00042292">
            <w:pPr>
              <w:rPr>
                <w:sz w:val="18"/>
                <w:szCs w:val="20"/>
              </w:rPr>
            </w:pPr>
          </w:p>
        </w:tc>
      </w:tr>
      <w:tr w:rsidR="00F14FF3" w14:paraId="1E8FC5D6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9A6CF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117C2" w14:textId="73B8D855" w:rsidR="00F14FF3" w:rsidRDefault="00F14FF3" w:rsidP="00F14FF3">
            <w:r>
              <w:rPr>
                <w:rFonts w:hint="eastAsia"/>
              </w:rPr>
              <w:t>ZHXZ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4F09" w14:textId="15501F81" w:rsidR="00F14FF3" w:rsidRDefault="00F14FF3" w:rsidP="00F14FF3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9D2C6" w14:textId="0F8CE913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7F335" w14:textId="3D757AB9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账户性质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C7AF1" w14:textId="77777777" w:rsidR="00833A98" w:rsidRPr="00833A98" w:rsidRDefault="00833A98" w:rsidP="00833A98">
            <w:pPr>
              <w:rPr>
                <w:b/>
                <w:bCs/>
                <w:sz w:val="18"/>
                <w:szCs w:val="20"/>
              </w:rPr>
            </w:pPr>
            <w:r w:rsidRPr="00833A98">
              <w:rPr>
                <w:rFonts w:hint="eastAsia"/>
                <w:b/>
                <w:bCs/>
                <w:sz w:val="18"/>
                <w:szCs w:val="20"/>
              </w:rPr>
              <w:t>账户类别</w:t>
            </w:r>
            <w:r w:rsidRPr="00833A98">
              <w:rPr>
                <w:rFonts w:hint="eastAsia"/>
                <w:b/>
                <w:bCs/>
                <w:sz w:val="18"/>
                <w:szCs w:val="20"/>
              </w:rPr>
              <w:t>(4020)</w:t>
            </w:r>
          </w:p>
          <w:p w14:paraId="32256B2F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lastRenderedPageBreak/>
              <w:t>A1-</w:t>
            </w:r>
            <w:r w:rsidRPr="00833A98">
              <w:rPr>
                <w:rFonts w:hint="eastAsia"/>
                <w:sz w:val="18"/>
                <w:szCs w:val="20"/>
              </w:rPr>
              <w:t>基本户</w:t>
            </w:r>
          </w:p>
          <w:p w14:paraId="608DB8D2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A2-</w:t>
            </w:r>
            <w:r w:rsidRPr="00833A98">
              <w:rPr>
                <w:rFonts w:hint="eastAsia"/>
                <w:sz w:val="18"/>
                <w:szCs w:val="20"/>
              </w:rPr>
              <w:t>一般户</w:t>
            </w:r>
          </w:p>
          <w:p w14:paraId="37F84CD2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A3-</w:t>
            </w:r>
            <w:r w:rsidRPr="00833A98">
              <w:rPr>
                <w:rFonts w:hint="eastAsia"/>
                <w:sz w:val="18"/>
                <w:szCs w:val="20"/>
              </w:rPr>
              <w:t>专用户（募集）</w:t>
            </w:r>
          </w:p>
          <w:p w14:paraId="4BA7E9C8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A4-</w:t>
            </w:r>
            <w:r w:rsidRPr="00833A98">
              <w:rPr>
                <w:rFonts w:hint="eastAsia"/>
                <w:sz w:val="18"/>
                <w:szCs w:val="20"/>
              </w:rPr>
              <w:t>专用户（保管）</w:t>
            </w:r>
          </w:p>
          <w:p w14:paraId="03C0812A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A5-</w:t>
            </w:r>
            <w:r w:rsidRPr="00833A98">
              <w:rPr>
                <w:rFonts w:hint="eastAsia"/>
                <w:sz w:val="18"/>
                <w:szCs w:val="20"/>
              </w:rPr>
              <w:t>监管户</w:t>
            </w:r>
          </w:p>
          <w:p w14:paraId="0B27E421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A6-</w:t>
            </w:r>
            <w:r w:rsidRPr="00833A98">
              <w:rPr>
                <w:rFonts w:hint="eastAsia"/>
                <w:sz w:val="18"/>
                <w:szCs w:val="20"/>
              </w:rPr>
              <w:t>临时户</w:t>
            </w:r>
          </w:p>
          <w:p w14:paraId="14677E7D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A7-</w:t>
            </w:r>
            <w:r w:rsidRPr="00833A98">
              <w:rPr>
                <w:rFonts w:hint="eastAsia"/>
                <w:sz w:val="18"/>
                <w:szCs w:val="20"/>
              </w:rPr>
              <w:t>结算户</w:t>
            </w:r>
          </w:p>
          <w:p w14:paraId="616C333C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A8-</w:t>
            </w:r>
            <w:r w:rsidRPr="00833A98">
              <w:rPr>
                <w:rFonts w:hint="eastAsia"/>
                <w:sz w:val="18"/>
                <w:szCs w:val="20"/>
              </w:rPr>
              <w:t>其他银行账户</w:t>
            </w:r>
          </w:p>
          <w:p w14:paraId="0EF67CFC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B1-</w:t>
            </w:r>
            <w:r w:rsidRPr="00833A98">
              <w:rPr>
                <w:rFonts w:hint="eastAsia"/>
                <w:sz w:val="18"/>
                <w:szCs w:val="20"/>
              </w:rPr>
              <w:t>证券账户（上海）</w:t>
            </w:r>
          </w:p>
          <w:p w14:paraId="21259083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B2-</w:t>
            </w:r>
            <w:r w:rsidRPr="00833A98">
              <w:rPr>
                <w:rFonts w:hint="eastAsia"/>
                <w:sz w:val="18"/>
                <w:szCs w:val="20"/>
              </w:rPr>
              <w:t>证券账户（深圳）</w:t>
            </w:r>
          </w:p>
          <w:p w14:paraId="3925B793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B3-</w:t>
            </w:r>
            <w:r w:rsidRPr="00833A98">
              <w:rPr>
                <w:rFonts w:hint="eastAsia"/>
                <w:sz w:val="18"/>
                <w:szCs w:val="20"/>
              </w:rPr>
              <w:t>证券账户（香港）</w:t>
            </w:r>
          </w:p>
          <w:p w14:paraId="77004EE7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B4-</w:t>
            </w:r>
            <w:r w:rsidRPr="00833A98">
              <w:rPr>
                <w:rFonts w:hint="eastAsia"/>
                <w:sz w:val="18"/>
                <w:szCs w:val="20"/>
              </w:rPr>
              <w:t>证券保证金账户</w:t>
            </w:r>
          </w:p>
          <w:p w14:paraId="61DFDF37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B5-</w:t>
            </w:r>
            <w:r w:rsidRPr="00833A98">
              <w:rPr>
                <w:rFonts w:hint="eastAsia"/>
                <w:sz w:val="18"/>
                <w:szCs w:val="20"/>
              </w:rPr>
              <w:t>中债登账户</w:t>
            </w:r>
          </w:p>
          <w:p w14:paraId="64831F03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B6-</w:t>
            </w:r>
            <w:r w:rsidRPr="00833A98">
              <w:rPr>
                <w:rFonts w:hint="eastAsia"/>
                <w:sz w:val="18"/>
                <w:szCs w:val="20"/>
              </w:rPr>
              <w:t>上海清算所账户</w:t>
            </w:r>
          </w:p>
          <w:p w14:paraId="1549B4B9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B7-</w:t>
            </w:r>
            <w:r w:rsidRPr="00833A98">
              <w:rPr>
                <w:rFonts w:hint="eastAsia"/>
                <w:sz w:val="18"/>
                <w:szCs w:val="20"/>
              </w:rPr>
              <w:t>期货资金账户</w:t>
            </w:r>
          </w:p>
          <w:p w14:paraId="47A6CFA2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B8-</w:t>
            </w:r>
            <w:r w:rsidRPr="00833A98">
              <w:rPr>
                <w:rFonts w:hint="eastAsia"/>
                <w:sz w:val="18"/>
                <w:szCs w:val="20"/>
              </w:rPr>
              <w:t>期货套保</w:t>
            </w:r>
          </w:p>
          <w:p w14:paraId="65785D0E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B9-</w:t>
            </w:r>
            <w:r w:rsidRPr="00833A98">
              <w:rPr>
                <w:rFonts w:hint="eastAsia"/>
                <w:sz w:val="18"/>
                <w:szCs w:val="20"/>
              </w:rPr>
              <w:t>期货套利</w:t>
            </w:r>
          </w:p>
          <w:p w14:paraId="5596CECE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B10-</w:t>
            </w:r>
            <w:r w:rsidRPr="00833A98">
              <w:rPr>
                <w:rFonts w:hint="eastAsia"/>
                <w:sz w:val="18"/>
                <w:szCs w:val="20"/>
              </w:rPr>
              <w:t>期货投机</w:t>
            </w:r>
          </w:p>
          <w:p w14:paraId="1588A42F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B11-</w:t>
            </w:r>
            <w:r w:rsidRPr="00833A98">
              <w:rPr>
                <w:rFonts w:hint="eastAsia"/>
                <w:sz w:val="18"/>
                <w:szCs w:val="20"/>
              </w:rPr>
              <w:t>基金账户</w:t>
            </w:r>
          </w:p>
          <w:p w14:paraId="360F4F67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B12-</w:t>
            </w:r>
            <w:r w:rsidRPr="00833A98">
              <w:rPr>
                <w:rFonts w:hint="eastAsia"/>
                <w:sz w:val="18"/>
                <w:szCs w:val="20"/>
              </w:rPr>
              <w:t>其他资金账户</w:t>
            </w:r>
          </w:p>
          <w:p w14:paraId="5FAA2D11" w14:textId="04660255" w:rsidR="00F14FF3" w:rsidRPr="00F14FF3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C1-</w:t>
            </w:r>
            <w:r w:rsidRPr="00833A98">
              <w:rPr>
                <w:rFonts w:hint="eastAsia"/>
                <w:sz w:val="18"/>
                <w:szCs w:val="20"/>
              </w:rPr>
              <w:t>信托受益权账户</w:t>
            </w:r>
          </w:p>
        </w:tc>
      </w:tr>
      <w:tr w:rsidR="00F14FF3" w14:paraId="0C3F8CBD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5625C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1F11" w14:textId="7FA51DC5" w:rsidR="00F14FF3" w:rsidRDefault="00F14FF3" w:rsidP="00F14FF3">
            <w:r>
              <w:rPr>
                <w:rFonts w:hint="eastAsia"/>
              </w:rPr>
              <w:t>ZHLB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9922" w14:textId="7C7417C2" w:rsidR="00F14FF3" w:rsidRDefault="00F14FF3" w:rsidP="00F14FF3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6B8C" w14:textId="55A98B75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88431" w14:textId="4ADB1960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账户类别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43DB2" w14:textId="52694F8A" w:rsidR="00F14FF3" w:rsidRPr="00F14FF3" w:rsidRDefault="00F14FF3" w:rsidP="00F14FF3">
            <w:pPr>
              <w:rPr>
                <w:b/>
                <w:bCs/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F14FF3" w14:paraId="6609CD09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F58A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A8E5" w14:textId="2D1D4EE7" w:rsidR="00F14FF3" w:rsidRDefault="00F14FF3" w:rsidP="00F14FF3">
            <w:r>
              <w:rPr>
                <w:rFonts w:hint="eastAsia"/>
              </w:rPr>
              <w:t>ZHZT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A131D" w14:textId="5868D1BA" w:rsidR="00F14FF3" w:rsidRDefault="00F14FF3" w:rsidP="00F14FF3">
            <w:r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02AD" w14:textId="4842B64B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50BC" w14:textId="42584066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账户状态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43DF" w14:textId="77777777" w:rsidR="00833A98" w:rsidRPr="00833A98" w:rsidRDefault="00833A98" w:rsidP="00833A98">
            <w:pPr>
              <w:rPr>
                <w:b/>
                <w:bCs/>
                <w:sz w:val="18"/>
                <w:szCs w:val="20"/>
              </w:rPr>
            </w:pPr>
            <w:r w:rsidRPr="00833A98">
              <w:rPr>
                <w:rFonts w:hint="eastAsia"/>
                <w:b/>
                <w:bCs/>
                <w:sz w:val="18"/>
                <w:szCs w:val="20"/>
              </w:rPr>
              <w:t>账户状态</w:t>
            </w:r>
            <w:r w:rsidRPr="00833A98">
              <w:rPr>
                <w:rFonts w:hint="eastAsia"/>
                <w:b/>
                <w:bCs/>
                <w:sz w:val="18"/>
                <w:szCs w:val="20"/>
              </w:rPr>
              <w:t>(4021)</w:t>
            </w:r>
          </w:p>
          <w:p w14:paraId="2C0086DF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1-</w:t>
            </w:r>
            <w:r w:rsidRPr="00833A98">
              <w:rPr>
                <w:rFonts w:hint="eastAsia"/>
                <w:sz w:val="18"/>
                <w:szCs w:val="20"/>
              </w:rPr>
              <w:t>正常</w:t>
            </w:r>
          </w:p>
          <w:p w14:paraId="2B42F014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2-</w:t>
            </w:r>
            <w:r w:rsidRPr="00833A98">
              <w:rPr>
                <w:rFonts w:hint="eastAsia"/>
                <w:sz w:val="18"/>
                <w:szCs w:val="20"/>
              </w:rPr>
              <w:t>冻结</w:t>
            </w:r>
          </w:p>
          <w:p w14:paraId="04590462" w14:textId="42010BA7" w:rsidR="00F14FF3" w:rsidRPr="00F14FF3" w:rsidRDefault="00833A98" w:rsidP="00833A98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3-</w:t>
            </w:r>
            <w:r w:rsidRPr="00833A98">
              <w:rPr>
                <w:rFonts w:hint="eastAsia"/>
                <w:sz w:val="18"/>
                <w:szCs w:val="20"/>
              </w:rPr>
              <w:t>注销</w:t>
            </w:r>
          </w:p>
        </w:tc>
      </w:tr>
      <w:tr w:rsidR="00F14FF3" w14:paraId="355D8F6D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BBD45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8C23A" w14:textId="2139EEA4" w:rsidR="00F14FF3" w:rsidRDefault="00F14FF3" w:rsidP="00F14FF3">
            <w:r>
              <w:rPr>
                <w:rFonts w:hint="eastAsia"/>
              </w:rPr>
              <w:t>ZHMC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13D1" w14:textId="4684C3A6" w:rsidR="00F14FF3" w:rsidRDefault="00F14FF3" w:rsidP="00F14FF3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53695" w14:textId="6E528860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BBD21" w14:textId="6F46B93E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账户名称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9B1FA" w14:textId="073D6ECC" w:rsidR="00F14FF3" w:rsidRPr="00F14FF3" w:rsidRDefault="00F14FF3" w:rsidP="00F14FF3">
            <w:pPr>
              <w:rPr>
                <w:b/>
                <w:bCs/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F14FF3" w14:paraId="72BF430C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06A3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8456" w14:textId="5AD0318B" w:rsidR="00F14FF3" w:rsidRDefault="00F14FF3" w:rsidP="00F14FF3">
            <w:r>
              <w:rPr>
                <w:rFonts w:hint="eastAsia"/>
              </w:rPr>
              <w:t>KHZH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4D15F" w14:textId="00098C7F" w:rsidR="00F14FF3" w:rsidRDefault="00F14FF3" w:rsidP="00F14FF3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2CB6" w14:textId="095FA64D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1E0E" w14:textId="357B9A5D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开户账号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F510" w14:textId="61DDA05E" w:rsidR="00F14FF3" w:rsidRPr="00F14FF3" w:rsidRDefault="00F14FF3" w:rsidP="00F14FF3">
            <w:pPr>
              <w:rPr>
                <w:b/>
                <w:bCs/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F14FF3" w14:paraId="2F270797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C1434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D7A5" w14:textId="0E5E21D3" w:rsidR="00F14FF3" w:rsidRDefault="00F14FF3" w:rsidP="00F14FF3">
            <w:r>
              <w:rPr>
                <w:rFonts w:hint="eastAsia"/>
              </w:rPr>
              <w:t>KHJGMC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0BD18" w14:textId="4C444FCD" w:rsidR="00F14FF3" w:rsidRDefault="00F14FF3" w:rsidP="00F14FF3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07A2" w14:textId="73B6557E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87105" w14:textId="34FAC3CD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开户机构名称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3E76" w14:textId="13366139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F14FF3" w14:paraId="425D118F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F3B7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6E60" w14:textId="283C81B4" w:rsidR="00F14FF3" w:rsidRDefault="00F14FF3" w:rsidP="00F14FF3">
            <w:r>
              <w:rPr>
                <w:rFonts w:hint="eastAsia"/>
              </w:rPr>
              <w:t>SSGB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29E0" w14:textId="3448A07F" w:rsidR="00F14FF3" w:rsidRDefault="00F14FF3" w:rsidP="00F14FF3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2376B" w14:textId="6141F443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4AA75" w14:textId="3A449D29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所属国别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3940" w14:textId="0CEA3979" w:rsidR="00F14FF3" w:rsidRPr="00F14FF3" w:rsidRDefault="00F14FF3" w:rsidP="00F14FF3">
            <w:pPr>
              <w:rPr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填写客户所属国籍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(1003)</w:t>
            </w:r>
          </w:p>
        </w:tc>
      </w:tr>
      <w:tr w:rsidR="00F14FF3" w14:paraId="36570C28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77577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219E5" w14:textId="4B834060" w:rsidR="00F14FF3" w:rsidRDefault="00F14FF3" w:rsidP="00F14FF3">
            <w:r>
              <w:rPr>
                <w:rFonts w:hint="eastAsia"/>
              </w:rPr>
              <w:t>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81A7D" w14:textId="05498D5A" w:rsidR="00F14FF3" w:rsidRDefault="00F14FF3" w:rsidP="00F14FF3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D255F" w14:textId="71C06D70" w:rsidR="00F14FF3" w:rsidRDefault="00F14FF3" w:rsidP="00F14FF3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7FEE" w14:textId="7E336748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所属地区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A3D9D" w14:textId="77777777" w:rsid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“所属国别”选择中华人民共和国、中国香港特别行政区、中国澳门特别行政区、中国台湾的，需要填写</w:t>
            </w:r>
          </w:p>
          <w:p w14:paraId="6E0E516F" w14:textId="12604B44" w:rsidR="00F14FF3" w:rsidRPr="00F14FF3" w:rsidRDefault="00F14FF3" w:rsidP="00F14FF3">
            <w:pPr>
              <w:rPr>
                <w:b/>
                <w:bCs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按国标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GB/T 2260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中华人民共和国行政区划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6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位代码填报（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1001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）</w:t>
            </w:r>
          </w:p>
        </w:tc>
      </w:tr>
      <w:tr w:rsidR="00F14FF3" w14:paraId="29FCEBCC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A25AF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48B89" w14:textId="5C5E64F6" w:rsidR="00F14FF3" w:rsidRDefault="00F14FF3" w:rsidP="00F14FF3">
            <w:r>
              <w:rPr>
                <w:rFonts w:hint="eastAsia"/>
              </w:rPr>
              <w:t>KHRQ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9BBE5" w14:textId="2C541D6A" w:rsidR="00F14FF3" w:rsidRDefault="00F14FF3" w:rsidP="00F14FF3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11B7" w14:textId="31F94280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664EF" w14:textId="4278FDEB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开户日期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F6546" w14:textId="31D7C228" w:rsidR="00F14FF3" w:rsidRPr="00F14FF3" w:rsidRDefault="004C25E6" w:rsidP="00F14FF3">
            <w:pPr>
              <w:rPr>
                <w:b/>
                <w:bCs/>
                <w:sz w:val="18"/>
                <w:szCs w:val="20"/>
              </w:rPr>
            </w:pPr>
            <w:r w:rsidRPr="004C25E6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C25E6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C25E6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F14FF3" w14:paraId="6219A583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EC1E1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0CD98" w14:textId="654036A2" w:rsidR="00F14FF3" w:rsidRDefault="00F14FF3" w:rsidP="00F14FF3">
            <w:r>
              <w:rPr>
                <w:rFonts w:hint="eastAsia"/>
              </w:rPr>
              <w:t>XHRQ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3FE5" w14:textId="6B7CC355" w:rsidR="00F14FF3" w:rsidRDefault="00F14FF3" w:rsidP="00F14FF3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C21D1" w14:textId="2C5E95F5" w:rsidR="00F14FF3" w:rsidRDefault="00F14FF3" w:rsidP="00F14FF3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9F883" w14:textId="43AB9811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销户日期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DDD24" w14:textId="514E52AE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如账户状态选择“注销”，需填写</w:t>
            </w:r>
            <w:r w:rsidR="004C25E6">
              <w:rPr>
                <w:sz w:val="18"/>
                <w:szCs w:val="20"/>
              </w:rPr>
              <w:br/>
            </w:r>
            <w:r w:rsidR="004C25E6" w:rsidRPr="004C25E6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="004C25E6" w:rsidRPr="004C25E6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="004C25E6" w:rsidRPr="004C25E6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F14FF3" w14:paraId="5C8085CE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811D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8E5F0" w14:textId="73795D14" w:rsidR="00F14FF3" w:rsidRDefault="00F14FF3" w:rsidP="00F14FF3">
            <w:r>
              <w:rPr>
                <w:rFonts w:hint="eastAsia"/>
              </w:rPr>
              <w:t>ZQJYXTLX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0F11" w14:textId="11F4AF12" w:rsidR="00F14FF3" w:rsidRDefault="00F14FF3" w:rsidP="00F14FF3">
            <w:r>
              <w:rPr>
                <w:rFonts w:hint="eastAsia"/>
              </w:rPr>
              <w:t>NVARCHAR(70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0C1B6" w14:textId="72ED011B" w:rsidR="00F14FF3" w:rsidRDefault="00F14FF3" w:rsidP="00F14FF3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4859" w14:textId="09505229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证券交易系统类型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CB25B" w14:textId="77777777" w:rsidR="00F14FF3" w:rsidRDefault="00F14FF3" w:rsidP="00F14FF3">
            <w:pPr>
              <w:rPr>
                <w:sz w:val="18"/>
                <w:szCs w:val="20"/>
              </w:rPr>
            </w:pPr>
            <w:r w:rsidRPr="00833A98">
              <w:rPr>
                <w:rFonts w:hint="eastAsia"/>
                <w:b/>
                <w:bCs/>
                <w:sz w:val="18"/>
                <w:szCs w:val="20"/>
              </w:rPr>
              <w:t>账户性质</w:t>
            </w:r>
            <w:r w:rsidRPr="00F14FF3">
              <w:rPr>
                <w:rFonts w:hint="eastAsia"/>
                <w:sz w:val="18"/>
                <w:szCs w:val="20"/>
              </w:rPr>
              <w:t>选择证券账户、开户机构类别选择券商时时，需填写</w:t>
            </w:r>
          </w:p>
          <w:p w14:paraId="54915A10" w14:textId="77777777" w:rsidR="00833A98" w:rsidRPr="00833A98" w:rsidRDefault="00833A98" w:rsidP="00833A98">
            <w:pPr>
              <w:rPr>
                <w:b/>
                <w:bCs/>
                <w:sz w:val="18"/>
                <w:szCs w:val="20"/>
              </w:rPr>
            </w:pPr>
            <w:r w:rsidRPr="00833A98">
              <w:rPr>
                <w:rFonts w:hint="eastAsia"/>
                <w:b/>
                <w:bCs/>
                <w:sz w:val="18"/>
                <w:szCs w:val="20"/>
              </w:rPr>
              <w:t>证券交易系统类型</w:t>
            </w:r>
            <w:r w:rsidRPr="00833A98">
              <w:rPr>
                <w:rFonts w:hint="eastAsia"/>
                <w:b/>
                <w:bCs/>
                <w:sz w:val="18"/>
                <w:szCs w:val="20"/>
              </w:rPr>
              <w:t>(4022)</w:t>
            </w:r>
          </w:p>
          <w:p w14:paraId="67390BCD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1-</w:t>
            </w:r>
            <w:r w:rsidRPr="00833A98">
              <w:rPr>
                <w:rFonts w:hint="eastAsia"/>
                <w:sz w:val="18"/>
                <w:szCs w:val="20"/>
              </w:rPr>
              <w:t>券商</w:t>
            </w:r>
            <w:r w:rsidRPr="00833A98">
              <w:rPr>
                <w:rFonts w:hint="eastAsia"/>
                <w:sz w:val="18"/>
                <w:szCs w:val="20"/>
              </w:rPr>
              <w:t>PB</w:t>
            </w:r>
            <w:r w:rsidRPr="00833A98">
              <w:rPr>
                <w:rFonts w:hint="eastAsia"/>
                <w:sz w:val="18"/>
                <w:szCs w:val="20"/>
              </w:rPr>
              <w:t>系统</w:t>
            </w:r>
          </w:p>
          <w:p w14:paraId="12869835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2-</w:t>
            </w:r>
            <w:r w:rsidRPr="00833A98">
              <w:rPr>
                <w:rFonts w:hint="eastAsia"/>
                <w:sz w:val="18"/>
                <w:szCs w:val="20"/>
              </w:rPr>
              <w:t>自主研发系统</w:t>
            </w:r>
          </w:p>
          <w:p w14:paraId="5089EFD6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3-</w:t>
            </w:r>
            <w:r w:rsidRPr="00833A98">
              <w:rPr>
                <w:rFonts w:hint="eastAsia"/>
                <w:sz w:val="18"/>
                <w:szCs w:val="20"/>
              </w:rPr>
              <w:t>外购系统</w:t>
            </w:r>
          </w:p>
          <w:p w14:paraId="56C2C2A0" w14:textId="77777777" w:rsidR="00833A98" w:rsidRPr="00833A98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t>4-</w:t>
            </w:r>
            <w:r w:rsidRPr="00833A98">
              <w:rPr>
                <w:rFonts w:hint="eastAsia"/>
                <w:sz w:val="18"/>
                <w:szCs w:val="20"/>
              </w:rPr>
              <w:t>租赁系统</w:t>
            </w:r>
          </w:p>
          <w:p w14:paraId="0DF07336" w14:textId="08B164D2" w:rsidR="00833A98" w:rsidRPr="00F14FF3" w:rsidRDefault="00833A98" w:rsidP="00833A98">
            <w:pPr>
              <w:ind w:leftChars="100" w:left="210"/>
              <w:rPr>
                <w:sz w:val="18"/>
                <w:szCs w:val="20"/>
              </w:rPr>
            </w:pPr>
            <w:r w:rsidRPr="00833A98">
              <w:rPr>
                <w:rFonts w:hint="eastAsia"/>
                <w:sz w:val="18"/>
                <w:szCs w:val="20"/>
              </w:rPr>
              <w:lastRenderedPageBreak/>
              <w:t>5-</w:t>
            </w:r>
            <w:r w:rsidRPr="00833A98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F14FF3" w14:paraId="6B86CA0F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A099A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23A6" w14:textId="09DCCE52" w:rsidR="00F14FF3" w:rsidRDefault="00F14FF3" w:rsidP="00F14FF3">
            <w:r>
              <w:rPr>
                <w:rFonts w:hint="eastAsia"/>
              </w:rPr>
              <w:t>ZQJYXTCS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74D2" w14:textId="76E3E698" w:rsidR="00F14FF3" w:rsidRDefault="00F14FF3" w:rsidP="00F14FF3">
            <w:r>
              <w:rPr>
                <w:rFonts w:hint="eastAsia"/>
              </w:rPr>
              <w:t>NVARCHAR(60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943C7" w14:textId="20124803" w:rsidR="00F14FF3" w:rsidRDefault="00F14FF3" w:rsidP="00F14FF3">
            <w:r>
              <w:rPr>
                <w:rFonts w:hint="eastAsia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9F891" w14:textId="7861590D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证券交易系统厂商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B59BA" w14:textId="77777777" w:rsid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当证券交易系统类型选择外购系统时，需填写</w:t>
            </w:r>
          </w:p>
          <w:p w14:paraId="64A2B0E7" w14:textId="77777777" w:rsidR="00A577AB" w:rsidRPr="00A577AB" w:rsidRDefault="00A577AB" w:rsidP="00A577AB">
            <w:pPr>
              <w:rPr>
                <w:b/>
                <w:bCs/>
                <w:sz w:val="18"/>
                <w:szCs w:val="20"/>
              </w:rPr>
            </w:pPr>
            <w:r w:rsidRPr="00A577AB">
              <w:rPr>
                <w:rFonts w:hint="eastAsia"/>
                <w:b/>
                <w:bCs/>
                <w:sz w:val="18"/>
                <w:szCs w:val="20"/>
              </w:rPr>
              <w:t>证券交易系统厂商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(4023)</w:t>
            </w:r>
          </w:p>
          <w:p w14:paraId="5069734C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1-</w:t>
            </w:r>
            <w:r w:rsidRPr="00A577AB">
              <w:rPr>
                <w:rFonts w:hint="eastAsia"/>
                <w:sz w:val="18"/>
                <w:szCs w:val="20"/>
              </w:rPr>
              <w:t>恒生</w:t>
            </w:r>
          </w:p>
          <w:p w14:paraId="7878FB3B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2-</w:t>
            </w:r>
            <w:r w:rsidRPr="00A577AB">
              <w:rPr>
                <w:rFonts w:hint="eastAsia"/>
                <w:sz w:val="18"/>
                <w:szCs w:val="20"/>
              </w:rPr>
              <w:t>金证</w:t>
            </w:r>
          </w:p>
          <w:p w14:paraId="544AF15B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3-</w:t>
            </w:r>
            <w:r w:rsidRPr="00A577AB">
              <w:rPr>
                <w:rFonts w:hint="eastAsia"/>
                <w:sz w:val="18"/>
                <w:szCs w:val="20"/>
              </w:rPr>
              <w:t>赢时胜</w:t>
            </w:r>
          </w:p>
          <w:p w14:paraId="5A1A11B0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4-</w:t>
            </w:r>
            <w:r w:rsidRPr="00A577AB">
              <w:rPr>
                <w:rFonts w:hint="eastAsia"/>
                <w:sz w:val="18"/>
                <w:szCs w:val="20"/>
              </w:rPr>
              <w:t>同花顺</w:t>
            </w:r>
          </w:p>
          <w:p w14:paraId="352580C7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5-</w:t>
            </w:r>
            <w:r w:rsidRPr="00A577AB">
              <w:rPr>
                <w:rFonts w:hint="eastAsia"/>
                <w:sz w:val="18"/>
                <w:szCs w:val="20"/>
              </w:rPr>
              <w:t>铭创</w:t>
            </w:r>
          </w:p>
          <w:p w14:paraId="7ACA2516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6-</w:t>
            </w:r>
            <w:r w:rsidRPr="00A577AB">
              <w:rPr>
                <w:rFonts w:hint="eastAsia"/>
                <w:sz w:val="18"/>
                <w:szCs w:val="20"/>
              </w:rPr>
              <w:t>讯投</w:t>
            </w:r>
          </w:p>
          <w:p w14:paraId="37FDB22E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7-</w:t>
            </w:r>
            <w:r w:rsidRPr="00A577AB">
              <w:rPr>
                <w:rFonts w:hint="eastAsia"/>
                <w:sz w:val="18"/>
                <w:szCs w:val="20"/>
              </w:rPr>
              <w:t>金仕达</w:t>
            </w:r>
          </w:p>
          <w:p w14:paraId="5841B342" w14:textId="1AA96BD9" w:rsidR="00A577AB" w:rsidRPr="00F14FF3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8-</w:t>
            </w:r>
            <w:r w:rsidRPr="00A577AB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F14FF3" w14:paraId="2A841A2B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28E8C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5651" w14:textId="72ED3290" w:rsidR="00F14FF3" w:rsidRDefault="00F14FF3" w:rsidP="00F14FF3">
            <w:r>
              <w:rPr>
                <w:rFonts w:hint="eastAsia"/>
              </w:rPr>
              <w:t>ZHDZPD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49E1" w14:textId="10B9A890" w:rsidR="00F14FF3" w:rsidRDefault="00F14FF3" w:rsidP="00F14FF3">
            <w:r>
              <w:rPr>
                <w:rFonts w:hint="eastAsia"/>
              </w:rPr>
              <w:t>NVARCHAR(20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5F829" w14:textId="3D8465AB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DF1F3" w14:textId="1B3D244B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账户对账频度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3907F" w14:textId="4B1EDD5E" w:rsidR="008C465D" w:rsidRPr="008C465D" w:rsidRDefault="008C465D" w:rsidP="008C465D">
            <w:pPr>
              <w:rPr>
                <w:b/>
                <w:bCs/>
                <w:sz w:val="18"/>
                <w:szCs w:val="20"/>
              </w:rPr>
            </w:pPr>
            <w:r w:rsidRPr="008C465D">
              <w:rPr>
                <w:rFonts w:hint="eastAsia"/>
                <w:b/>
                <w:bCs/>
                <w:sz w:val="18"/>
                <w:szCs w:val="20"/>
              </w:rPr>
              <w:t>频度</w:t>
            </w:r>
            <w:r w:rsidRPr="008C465D">
              <w:rPr>
                <w:rFonts w:hint="eastAsia"/>
                <w:b/>
                <w:bCs/>
                <w:sz w:val="18"/>
                <w:szCs w:val="20"/>
              </w:rPr>
              <w:t>(4012)</w:t>
            </w:r>
            <w:r w:rsidRPr="008C465D">
              <w:rPr>
                <w:b/>
                <w:bCs/>
                <w:sz w:val="18"/>
                <w:szCs w:val="20"/>
              </w:rPr>
              <w:t>:</w:t>
            </w:r>
          </w:p>
          <w:p w14:paraId="160B149B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0-</w:t>
            </w:r>
            <w:r w:rsidRPr="008C465D">
              <w:rPr>
                <w:rFonts w:hint="eastAsia"/>
                <w:sz w:val="18"/>
                <w:szCs w:val="20"/>
              </w:rPr>
              <w:t>无</w:t>
            </w:r>
          </w:p>
          <w:p w14:paraId="42224830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1-</w:t>
            </w:r>
            <w:r w:rsidRPr="008C465D">
              <w:rPr>
                <w:rFonts w:hint="eastAsia"/>
                <w:sz w:val="18"/>
                <w:szCs w:val="20"/>
              </w:rPr>
              <w:t>工作日</w:t>
            </w:r>
          </w:p>
          <w:p w14:paraId="38383706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2-</w:t>
            </w:r>
            <w:r w:rsidRPr="008C465D">
              <w:rPr>
                <w:rFonts w:hint="eastAsia"/>
                <w:sz w:val="18"/>
                <w:szCs w:val="20"/>
              </w:rPr>
              <w:t>自然日</w:t>
            </w:r>
          </w:p>
          <w:p w14:paraId="5FA3B5FF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3-</w:t>
            </w:r>
            <w:r w:rsidRPr="008C465D">
              <w:rPr>
                <w:rFonts w:hint="eastAsia"/>
                <w:sz w:val="18"/>
                <w:szCs w:val="20"/>
              </w:rPr>
              <w:t>周</w:t>
            </w:r>
          </w:p>
          <w:p w14:paraId="2689E928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4-</w:t>
            </w:r>
            <w:r w:rsidRPr="008C465D">
              <w:rPr>
                <w:rFonts w:hint="eastAsia"/>
                <w:sz w:val="18"/>
                <w:szCs w:val="20"/>
              </w:rPr>
              <w:t>双周</w:t>
            </w:r>
          </w:p>
          <w:p w14:paraId="13C25E21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5-</w:t>
            </w:r>
            <w:r w:rsidRPr="008C465D">
              <w:rPr>
                <w:rFonts w:hint="eastAsia"/>
                <w:sz w:val="18"/>
                <w:szCs w:val="20"/>
              </w:rPr>
              <w:t>旬</w:t>
            </w:r>
          </w:p>
          <w:p w14:paraId="22A1CD1D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6-</w:t>
            </w:r>
            <w:r w:rsidRPr="008C465D">
              <w:rPr>
                <w:rFonts w:hint="eastAsia"/>
                <w:sz w:val="18"/>
                <w:szCs w:val="20"/>
              </w:rPr>
              <w:t>半月</w:t>
            </w:r>
          </w:p>
          <w:p w14:paraId="3446A30F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7-</w:t>
            </w:r>
            <w:r w:rsidRPr="008C465D">
              <w:rPr>
                <w:rFonts w:hint="eastAsia"/>
                <w:sz w:val="18"/>
                <w:szCs w:val="20"/>
              </w:rPr>
              <w:t>月度</w:t>
            </w:r>
          </w:p>
          <w:p w14:paraId="14EA41E8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8-</w:t>
            </w:r>
            <w:r w:rsidRPr="008C465D">
              <w:rPr>
                <w:rFonts w:hint="eastAsia"/>
                <w:sz w:val="18"/>
                <w:szCs w:val="20"/>
              </w:rPr>
              <w:t>季度</w:t>
            </w:r>
          </w:p>
          <w:p w14:paraId="79EF1162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9-</w:t>
            </w:r>
            <w:r w:rsidRPr="008C465D">
              <w:rPr>
                <w:rFonts w:hint="eastAsia"/>
                <w:sz w:val="18"/>
                <w:szCs w:val="20"/>
              </w:rPr>
              <w:t>半年度</w:t>
            </w:r>
          </w:p>
          <w:p w14:paraId="637ACDF7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10-</w:t>
            </w:r>
            <w:r w:rsidRPr="008C465D">
              <w:rPr>
                <w:rFonts w:hint="eastAsia"/>
                <w:sz w:val="18"/>
                <w:szCs w:val="20"/>
              </w:rPr>
              <w:t>年度</w:t>
            </w:r>
          </w:p>
          <w:p w14:paraId="793C7630" w14:textId="77777777" w:rsidR="008C465D" w:rsidRPr="008C465D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11-</w:t>
            </w:r>
            <w:r w:rsidRPr="008C465D">
              <w:rPr>
                <w:rFonts w:hint="eastAsia"/>
                <w:sz w:val="18"/>
                <w:szCs w:val="20"/>
              </w:rPr>
              <w:t>不定期</w:t>
            </w:r>
          </w:p>
          <w:p w14:paraId="20279B78" w14:textId="1F8EFA23" w:rsidR="00F14FF3" w:rsidRPr="00F14FF3" w:rsidRDefault="008C465D" w:rsidP="008C465D">
            <w:pPr>
              <w:ind w:leftChars="100" w:left="210"/>
              <w:rPr>
                <w:sz w:val="18"/>
                <w:szCs w:val="20"/>
              </w:rPr>
            </w:pPr>
            <w:r w:rsidRPr="008C465D">
              <w:rPr>
                <w:rFonts w:hint="eastAsia"/>
                <w:sz w:val="18"/>
                <w:szCs w:val="20"/>
              </w:rPr>
              <w:t>12-</w:t>
            </w:r>
            <w:r w:rsidRPr="008C465D">
              <w:rPr>
                <w:rFonts w:hint="eastAsia"/>
                <w:sz w:val="18"/>
                <w:szCs w:val="20"/>
              </w:rPr>
              <w:t>其他频度</w:t>
            </w:r>
          </w:p>
        </w:tc>
      </w:tr>
      <w:tr w:rsidR="00F14FF3" w14:paraId="7121E10B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CB9B7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D7002" w14:textId="66A215C0" w:rsidR="00F14FF3" w:rsidRDefault="00F14FF3" w:rsidP="00F14FF3">
            <w:r>
              <w:rPr>
                <w:rFonts w:hint="eastAsia"/>
              </w:rPr>
              <w:t>ZHSWBGFS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EBDFD" w14:textId="7329605B" w:rsidR="00F14FF3" w:rsidRDefault="00F14FF3" w:rsidP="00F14FF3">
            <w:r>
              <w:rPr>
                <w:rFonts w:hint="eastAsia"/>
              </w:rPr>
              <w:t>NVARCHAR(20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B74C5" w14:textId="15627BB2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B6595" w14:textId="7E302038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账户实物保管方式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BD3F6" w14:textId="77777777" w:rsidR="00A577AB" w:rsidRPr="00A577AB" w:rsidRDefault="00A577AB" w:rsidP="00A577AB">
            <w:pPr>
              <w:rPr>
                <w:b/>
                <w:bCs/>
                <w:sz w:val="18"/>
                <w:szCs w:val="20"/>
              </w:rPr>
            </w:pPr>
            <w:r w:rsidRPr="00A577AB">
              <w:rPr>
                <w:rFonts w:hint="eastAsia"/>
                <w:b/>
                <w:bCs/>
                <w:sz w:val="18"/>
                <w:szCs w:val="20"/>
              </w:rPr>
              <w:t>保管方式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实物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印鉴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)(4024)</w:t>
            </w:r>
          </w:p>
          <w:p w14:paraId="072F3F1D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1-</w:t>
            </w:r>
            <w:r w:rsidRPr="00A577AB">
              <w:rPr>
                <w:rFonts w:hint="eastAsia"/>
                <w:sz w:val="18"/>
                <w:szCs w:val="20"/>
              </w:rPr>
              <w:t>本公司</w:t>
            </w:r>
          </w:p>
          <w:p w14:paraId="3A94FE99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2-</w:t>
            </w:r>
            <w:r w:rsidRPr="00A577AB">
              <w:rPr>
                <w:rFonts w:hint="eastAsia"/>
                <w:sz w:val="18"/>
                <w:szCs w:val="20"/>
              </w:rPr>
              <w:t>非本公司</w:t>
            </w:r>
          </w:p>
          <w:p w14:paraId="33E4F1ED" w14:textId="00F7FCDE" w:rsidR="00F14FF3" w:rsidRPr="00F14FF3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0-</w:t>
            </w:r>
            <w:r w:rsidRPr="00A577AB">
              <w:rPr>
                <w:rFonts w:hint="eastAsia"/>
                <w:sz w:val="18"/>
                <w:szCs w:val="20"/>
              </w:rPr>
              <w:t>不适用</w:t>
            </w:r>
          </w:p>
        </w:tc>
      </w:tr>
      <w:tr w:rsidR="00F14FF3" w14:paraId="5AC5F236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EB44" w14:textId="77777777" w:rsidR="00F14FF3" w:rsidRDefault="00F14FF3" w:rsidP="00F14FF3">
            <w:pPr>
              <w:numPr>
                <w:ilvl w:val="0"/>
                <w:numId w:val="3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184" w14:textId="1B50535D" w:rsidR="00F14FF3" w:rsidRDefault="00F14FF3" w:rsidP="00F14FF3">
            <w:r>
              <w:rPr>
                <w:rFonts w:hint="eastAsia"/>
              </w:rPr>
              <w:t>ZHYJBGFS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A1DB" w14:textId="739AD546" w:rsidR="00F14FF3" w:rsidRDefault="00F14FF3" w:rsidP="00F14FF3">
            <w:r>
              <w:rPr>
                <w:rFonts w:hint="eastAsia"/>
              </w:rPr>
              <w:t>NVARCHAR(20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046F8" w14:textId="15F4CB01" w:rsidR="00F14FF3" w:rsidRDefault="00F14FF3" w:rsidP="00F14FF3"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6E0A" w14:textId="6B1CA07B" w:rsidR="00F14FF3" w:rsidRPr="00F14FF3" w:rsidRDefault="00F14FF3" w:rsidP="00F14FF3">
            <w:pPr>
              <w:rPr>
                <w:sz w:val="18"/>
                <w:szCs w:val="20"/>
              </w:rPr>
            </w:pPr>
            <w:r w:rsidRPr="00F14FF3">
              <w:rPr>
                <w:rFonts w:hint="eastAsia"/>
                <w:sz w:val="18"/>
                <w:szCs w:val="20"/>
              </w:rPr>
              <w:t>账户印鉴保管方式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C749C" w14:textId="77777777" w:rsidR="00A577AB" w:rsidRPr="00A577AB" w:rsidRDefault="00A577AB" w:rsidP="00A577AB">
            <w:pPr>
              <w:rPr>
                <w:b/>
                <w:bCs/>
                <w:sz w:val="18"/>
                <w:szCs w:val="20"/>
              </w:rPr>
            </w:pPr>
            <w:r w:rsidRPr="00A577AB">
              <w:rPr>
                <w:rFonts w:hint="eastAsia"/>
                <w:b/>
                <w:bCs/>
                <w:sz w:val="18"/>
                <w:szCs w:val="20"/>
              </w:rPr>
              <w:t>保管方式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实物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印鉴</w:t>
            </w:r>
            <w:r w:rsidRPr="00A577AB">
              <w:rPr>
                <w:rFonts w:hint="eastAsia"/>
                <w:b/>
                <w:bCs/>
                <w:sz w:val="18"/>
                <w:szCs w:val="20"/>
              </w:rPr>
              <w:t>)(4024)</w:t>
            </w:r>
          </w:p>
          <w:p w14:paraId="542240EA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1-</w:t>
            </w:r>
            <w:r w:rsidRPr="00A577AB">
              <w:rPr>
                <w:rFonts w:hint="eastAsia"/>
                <w:sz w:val="18"/>
                <w:szCs w:val="20"/>
              </w:rPr>
              <w:t>本公司</w:t>
            </w:r>
          </w:p>
          <w:p w14:paraId="41212C58" w14:textId="77777777" w:rsidR="00A577AB" w:rsidRPr="00A577AB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2-</w:t>
            </w:r>
            <w:r w:rsidRPr="00A577AB">
              <w:rPr>
                <w:rFonts w:hint="eastAsia"/>
                <w:sz w:val="18"/>
                <w:szCs w:val="20"/>
              </w:rPr>
              <w:t>非本公司</w:t>
            </w:r>
          </w:p>
          <w:p w14:paraId="4A6D3638" w14:textId="30AF15EB" w:rsidR="00F14FF3" w:rsidRPr="00F14FF3" w:rsidRDefault="00A577AB" w:rsidP="00A577AB">
            <w:pPr>
              <w:ind w:leftChars="100" w:left="210"/>
              <w:rPr>
                <w:sz w:val="18"/>
                <w:szCs w:val="20"/>
              </w:rPr>
            </w:pPr>
            <w:r w:rsidRPr="00A577AB">
              <w:rPr>
                <w:rFonts w:hint="eastAsia"/>
                <w:sz w:val="18"/>
                <w:szCs w:val="20"/>
              </w:rPr>
              <w:t>0-</w:t>
            </w:r>
            <w:r w:rsidRPr="00A577AB">
              <w:rPr>
                <w:rFonts w:hint="eastAsia"/>
                <w:sz w:val="18"/>
                <w:szCs w:val="20"/>
              </w:rPr>
              <w:t>不适用</w:t>
            </w:r>
          </w:p>
        </w:tc>
      </w:tr>
      <w:tr w:rsidR="00833A98" w:rsidDel="00DA698B" w14:paraId="1FBA28D3" w14:textId="13885E1B" w:rsidTr="00042292">
        <w:trPr>
          <w:del w:id="4" w:author="shen kl" w:date="2020-03-27T14:41:00Z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9045" w14:textId="5DCFD866" w:rsidR="00833A98" w:rsidDel="00DA698B" w:rsidRDefault="00833A98" w:rsidP="00833A98">
            <w:pPr>
              <w:numPr>
                <w:ilvl w:val="0"/>
                <w:numId w:val="33"/>
              </w:numPr>
              <w:rPr>
                <w:del w:id="5" w:author="shen kl" w:date="2020-03-27T14:41:00Z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827B" w14:textId="6632BCCE" w:rsidR="00833A98" w:rsidDel="00DA698B" w:rsidRDefault="00833A98" w:rsidP="00833A98">
            <w:pPr>
              <w:rPr>
                <w:del w:id="6" w:author="shen kl" w:date="2020-03-27T14:41:00Z"/>
              </w:rPr>
            </w:pPr>
            <w:del w:id="7" w:author="shen kl" w:date="2020-03-27T14:41:00Z">
              <w:r w:rsidDel="00DA698B">
                <w:rPr>
                  <w:rFonts w:hint="eastAsia"/>
                </w:rPr>
                <w:delText>ZHYE</w:delText>
              </w:r>
            </w:del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3733E" w14:textId="73C56FC9" w:rsidR="00833A98" w:rsidDel="00DA698B" w:rsidRDefault="00833A98" w:rsidP="00833A98">
            <w:pPr>
              <w:rPr>
                <w:del w:id="8" w:author="shen kl" w:date="2020-03-27T14:41:00Z"/>
              </w:rPr>
            </w:pPr>
            <w:del w:id="9" w:author="shen kl" w:date="2020-03-27T14:41:00Z">
              <w:r w:rsidDel="00DA698B">
                <w:rPr>
                  <w:rFonts w:hint="eastAsia"/>
                </w:rPr>
                <w:delText>D20.2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8BABC" w14:textId="57C723AE" w:rsidR="00833A98" w:rsidDel="00DA698B" w:rsidRDefault="00833A98" w:rsidP="00833A98">
            <w:pPr>
              <w:rPr>
                <w:del w:id="10" w:author="shen kl" w:date="2020-03-27T14:41:00Z"/>
              </w:rPr>
            </w:pPr>
            <w:del w:id="11" w:author="shen kl" w:date="2020-03-27T14:41:00Z">
              <w:r w:rsidDel="00DA698B">
                <w:rPr>
                  <w:rFonts w:hint="eastAsia"/>
                </w:rPr>
                <w:delText xml:space="preserve">　</w:delText>
              </w:r>
            </w:del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09465" w14:textId="4F277AA6" w:rsidR="00833A98" w:rsidRPr="00833A98" w:rsidDel="00DA698B" w:rsidRDefault="00833A98" w:rsidP="00833A98">
            <w:pPr>
              <w:rPr>
                <w:del w:id="12" w:author="shen kl" w:date="2020-03-27T14:41:00Z"/>
                <w:sz w:val="18"/>
                <w:szCs w:val="20"/>
              </w:rPr>
            </w:pPr>
            <w:del w:id="13" w:author="shen kl" w:date="2020-03-27T14:41:00Z">
              <w:r w:rsidRPr="00833A98" w:rsidDel="00DA698B">
                <w:rPr>
                  <w:rFonts w:hint="eastAsia"/>
                  <w:sz w:val="18"/>
                  <w:szCs w:val="20"/>
                </w:rPr>
                <w:delText>账户余额</w:delText>
              </w:r>
            </w:del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98EDB" w14:textId="07A301CA" w:rsidR="00833A98" w:rsidRPr="00833A98" w:rsidDel="00DA698B" w:rsidRDefault="00833A98" w:rsidP="00833A98">
            <w:pPr>
              <w:rPr>
                <w:del w:id="14" w:author="shen kl" w:date="2020-03-27T14:41:00Z"/>
                <w:sz w:val="18"/>
                <w:szCs w:val="20"/>
              </w:rPr>
            </w:pPr>
            <w:del w:id="15" w:author="shen kl" w:date="2020-03-27T14:41:00Z">
              <w:r w:rsidRPr="00833A98" w:rsidDel="00DA698B">
                <w:rPr>
                  <w:rFonts w:hint="eastAsia"/>
                  <w:b/>
                  <w:bCs/>
                  <w:sz w:val="18"/>
                  <w:szCs w:val="20"/>
                </w:rPr>
                <w:delText>账户性质</w:delText>
              </w:r>
              <w:r w:rsidRPr="00833A98" w:rsidDel="00DA698B">
                <w:rPr>
                  <w:rFonts w:hint="eastAsia"/>
                  <w:sz w:val="18"/>
                  <w:szCs w:val="20"/>
                </w:rPr>
                <w:delText>选择</w:delText>
              </w:r>
              <w:r w:rsidR="00E53B4F" w:rsidDel="00DA698B">
                <w:rPr>
                  <w:sz w:val="18"/>
                  <w:szCs w:val="20"/>
                </w:rPr>
                <w:delText>A-</w:delText>
              </w:r>
              <w:r w:rsidRPr="00833A98" w:rsidDel="00DA698B">
                <w:rPr>
                  <w:rFonts w:hint="eastAsia"/>
                  <w:b/>
                  <w:bCs/>
                  <w:sz w:val="18"/>
                  <w:szCs w:val="20"/>
                </w:rPr>
                <w:delText>银行账户</w:delText>
              </w:r>
              <w:r w:rsidRPr="00833A98" w:rsidDel="00DA698B">
                <w:rPr>
                  <w:rFonts w:hint="eastAsia"/>
                  <w:sz w:val="18"/>
                  <w:szCs w:val="20"/>
                </w:rPr>
                <w:delText>时，需填写</w:delText>
              </w:r>
            </w:del>
          </w:p>
        </w:tc>
      </w:tr>
    </w:tbl>
    <w:p w14:paraId="511030E3" w14:textId="36AADD36" w:rsidR="0026042E" w:rsidRDefault="0026042E" w:rsidP="0026042E"/>
    <w:p w14:paraId="36C87440" w14:textId="77777777" w:rsidR="00DA698B" w:rsidRDefault="00DA698B" w:rsidP="00DA698B">
      <w:pPr>
        <w:pStyle w:val="3"/>
        <w:numPr>
          <w:ilvl w:val="2"/>
          <w:numId w:val="1"/>
        </w:numPr>
        <w:rPr>
          <w:ins w:id="16" w:author="shen kl" w:date="2020-03-27T14:42:00Z"/>
          <w:rFonts w:hint="eastAsia"/>
        </w:rPr>
      </w:pPr>
      <w:ins w:id="17" w:author="shen kl" w:date="2020-03-27T14:42:00Z">
        <w:r>
          <w:rPr>
            <w:rFonts w:hint="eastAsia"/>
          </w:rPr>
          <w:t>账户余额</w:t>
        </w:r>
      </w:ins>
    </w:p>
    <w:p w14:paraId="1131CD8D" w14:textId="77777777" w:rsidR="00EE0177" w:rsidRDefault="00EE0177" w:rsidP="00EE0177">
      <w:pPr>
        <w:rPr>
          <w:ins w:id="18" w:author="shen kl" w:date="2020-03-27T14:42:00Z"/>
          <w:color w:val="0033CC"/>
        </w:rPr>
      </w:pPr>
      <w:ins w:id="19" w:author="shen kl" w:date="2020-03-27T14:42:00Z">
        <w:r w:rsidRPr="00F65621">
          <w:rPr>
            <w:rFonts w:hint="eastAsia"/>
            <w:b/>
            <w:bCs/>
          </w:rPr>
          <w:t>视图名称</w:t>
        </w:r>
        <w:r w:rsidRPr="00F65621">
          <w:rPr>
            <w:b/>
            <w:bCs/>
          </w:rPr>
          <w:t>:</w:t>
        </w:r>
        <w:r w:rsidRPr="006B4E20">
          <w:t xml:space="preserve"> </w:t>
        </w:r>
        <w:r w:rsidRPr="00BD3F9F">
          <w:rPr>
            <w:color w:val="0033CC"/>
          </w:rPr>
          <w:t>V_E4_I07GYZH</w:t>
        </w:r>
        <w:r>
          <w:rPr>
            <w:color w:val="0033CC"/>
          </w:rPr>
          <w:t>YE</w:t>
        </w:r>
      </w:ins>
    </w:p>
    <w:p w14:paraId="3EA761A1" w14:textId="77777777" w:rsidR="00EE0177" w:rsidRPr="00BD3F9F" w:rsidRDefault="00EE0177" w:rsidP="00EE0177">
      <w:pPr>
        <w:rPr>
          <w:ins w:id="20" w:author="shen kl" w:date="2020-03-27T14:42:00Z"/>
          <w:color w:val="000099"/>
        </w:rPr>
      </w:pPr>
      <w:ins w:id="21" w:author="shen kl" w:date="2020-03-27T14:42:00Z">
        <w:r w:rsidRPr="00D02F6A">
          <w:rPr>
            <w:rFonts w:hint="eastAsia"/>
            <w:b/>
            <w:bCs/>
          </w:rPr>
          <w:t>索引</w:t>
        </w:r>
        <w:r w:rsidRPr="00D02F6A">
          <w:rPr>
            <w:rFonts w:hint="eastAsia"/>
            <w:b/>
            <w:bCs/>
          </w:rPr>
          <w:t xml:space="preserve"> </w:t>
        </w:r>
        <w:r w:rsidRPr="00D02F6A">
          <w:rPr>
            <w:rFonts w:hint="eastAsia"/>
            <w:b/>
            <w:bCs/>
          </w:rPr>
          <w:t>：</w:t>
        </w:r>
        <w:r>
          <w:rPr>
            <w:kern w:val="0"/>
          </w:rPr>
          <w:t xml:space="preserve">REPORT_MONTH + </w:t>
        </w:r>
        <w:r>
          <w:rPr>
            <w:rFonts w:hint="eastAsia"/>
          </w:rPr>
          <w:t>KHZH</w:t>
        </w:r>
        <w:r>
          <w:t xml:space="preserve"> </w:t>
        </w:r>
        <w:r w:rsidRPr="00D02F6A">
          <w:rPr>
            <w:rFonts w:hint="eastAsia"/>
            <w:color w:val="000099"/>
          </w:rPr>
          <w:t>必须</w:t>
        </w:r>
        <w:r w:rsidRPr="00D02F6A">
          <w:rPr>
            <w:rFonts w:hint="eastAsia"/>
            <w:color w:val="000099"/>
          </w:rPr>
          <w:t xml:space="preserve"> </w:t>
        </w:r>
        <w:r w:rsidRPr="00D02F6A">
          <w:rPr>
            <w:rFonts w:hint="eastAsia"/>
            <w:color w:val="000099"/>
          </w:rPr>
          <w:t>唯一</w:t>
        </w:r>
      </w:ins>
    </w:p>
    <w:tbl>
      <w:tblPr>
        <w:tblW w:w="10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1836"/>
        <w:gridCol w:w="3968"/>
      </w:tblGrid>
      <w:tr w:rsidR="00EE0177" w:rsidRPr="00F65621" w14:paraId="216D77A3" w14:textId="77777777" w:rsidTr="004563A1">
        <w:trPr>
          <w:ins w:id="22" w:author="shen kl" w:date="2020-03-27T14:42:00Z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6593B4D" w14:textId="77777777" w:rsidR="00EE0177" w:rsidRPr="00F65621" w:rsidRDefault="00EE0177" w:rsidP="004563A1">
            <w:pPr>
              <w:jc w:val="center"/>
              <w:rPr>
                <w:ins w:id="23" w:author="shen kl" w:date="2020-03-27T14:42:00Z"/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844BC56" w14:textId="77777777" w:rsidR="00EE0177" w:rsidRPr="00F65621" w:rsidRDefault="00EE0177" w:rsidP="004563A1">
            <w:pPr>
              <w:jc w:val="center"/>
              <w:rPr>
                <w:ins w:id="24" w:author="shen kl" w:date="2020-03-27T14:42:00Z"/>
                <w:rFonts w:eastAsia="Times New Roman"/>
                <w:b/>
                <w:bCs/>
                <w:sz w:val="18"/>
              </w:rPr>
            </w:pPr>
            <w:ins w:id="25" w:author="shen kl" w:date="2020-03-27T14:42:00Z">
              <w:r w:rsidRPr="00F65621">
                <w:rPr>
                  <w:rFonts w:hint="eastAsia"/>
                  <w:b/>
                  <w:bCs/>
                  <w:sz w:val="18"/>
                </w:rPr>
                <w:t>字段名</w:t>
              </w:r>
            </w:ins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FF9EE09" w14:textId="77777777" w:rsidR="00EE0177" w:rsidRPr="00F65621" w:rsidRDefault="00EE0177" w:rsidP="004563A1">
            <w:pPr>
              <w:jc w:val="center"/>
              <w:rPr>
                <w:ins w:id="26" w:author="shen kl" w:date="2020-03-27T14:42:00Z"/>
                <w:rFonts w:eastAsia="Times New Roman"/>
                <w:b/>
                <w:bCs/>
                <w:sz w:val="18"/>
              </w:rPr>
            </w:pPr>
            <w:ins w:id="27" w:author="shen kl" w:date="2020-03-27T14:42:00Z">
              <w:r w:rsidRPr="00F65621">
                <w:rPr>
                  <w:rFonts w:hint="eastAsia"/>
                  <w:b/>
                  <w:bCs/>
                  <w:sz w:val="18"/>
                </w:rPr>
                <w:t>类型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22D8AFD" w14:textId="77777777" w:rsidR="00EE0177" w:rsidRPr="00F65621" w:rsidRDefault="00EE0177" w:rsidP="004563A1">
            <w:pPr>
              <w:jc w:val="center"/>
              <w:rPr>
                <w:ins w:id="28" w:author="shen kl" w:date="2020-03-27T14:42:00Z"/>
                <w:rFonts w:eastAsia="Times New Roman"/>
                <w:b/>
                <w:bCs/>
                <w:sz w:val="18"/>
              </w:rPr>
            </w:pPr>
            <w:ins w:id="29" w:author="shen kl" w:date="2020-03-27T14:42:00Z">
              <w:r w:rsidRPr="00F65621">
                <w:rPr>
                  <w:rFonts w:hint="eastAsia"/>
                  <w:b/>
                  <w:bCs/>
                  <w:sz w:val="18"/>
                </w:rPr>
                <w:t>可否为空</w:t>
              </w:r>
            </w:ins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839DCD5" w14:textId="77777777" w:rsidR="00EE0177" w:rsidRPr="00F65621" w:rsidRDefault="00EE0177" w:rsidP="004563A1">
            <w:pPr>
              <w:jc w:val="center"/>
              <w:rPr>
                <w:ins w:id="30" w:author="shen kl" w:date="2020-03-27T14:42:00Z"/>
                <w:rFonts w:eastAsia="Times New Roman"/>
                <w:b/>
                <w:bCs/>
                <w:sz w:val="18"/>
              </w:rPr>
            </w:pPr>
            <w:ins w:id="31" w:author="shen kl" w:date="2020-03-27T14:42:00Z">
              <w:r w:rsidRPr="00F65621">
                <w:rPr>
                  <w:rFonts w:ascii="微软雅黑" w:hAnsi="微软雅黑" w:hint="eastAsia"/>
                  <w:b/>
                  <w:bCs/>
                  <w:sz w:val="18"/>
                  <w:szCs w:val="18"/>
                </w:rPr>
                <w:t>中文名</w:t>
              </w:r>
            </w:ins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ED9B7D0" w14:textId="77777777" w:rsidR="00EE0177" w:rsidRPr="00F65621" w:rsidRDefault="00EE0177" w:rsidP="004563A1">
            <w:pPr>
              <w:jc w:val="center"/>
              <w:rPr>
                <w:ins w:id="32" w:author="shen kl" w:date="2020-03-27T14:42:00Z"/>
                <w:rFonts w:eastAsia="Times New Roman"/>
                <w:b/>
                <w:bCs/>
                <w:sz w:val="18"/>
              </w:rPr>
            </w:pPr>
            <w:ins w:id="33" w:author="shen kl" w:date="2020-03-27T14:42:00Z">
              <w:r w:rsidRPr="00F65621">
                <w:rPr>
                  <w:rFonts w:hint="eastAsia"/>
                  <w:b/>
                  <w:bCs/>
                  <w:sz w:val="18"/>
                </w:rPr>
                <w:t>字段说明</w:t>
              </w:r>
            </w:ins>
          </w:p>
        </w:tc>
      </w:tr>
      <w:tr w:rsidR="00EE0177" w14:paraId="46E176DA" w14:textId="77777777" w:rsidTr="004563A1">
        <w:trPr>
          <w:ins w:id="34" w:author="shen kl" w:date="2020-03-27T14:42:00Z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37038" w14:textId="77777777" w:rsidR="00EE0177" w:rsidRDefault="00EE0177" w:rsidP="00EE0177">
            <w:pPr>
              <w:numPr>
                <w:ilvl w:val="0"/>
                <w:numId w:val="42"/>
              </w:numPr>
              <w:rPr>
                <w:ins w:id="35" w:author="shen kl" w:date="2020-03-27T14:42:00Z"/>
                <w:sz w:val="18"/>
              </w:rPr>
            </w:pPr>
            <w:ins w:id="36" w:author="shen kl" w:date="2020-03-27T14:42:00Z">
              <w:r>
                <w:rPr>
                  <w:rFonts w:hint="eastAsia"/>
                  <w:sz w:val="18"/>
                </w:rPr>
                <w:lastRenderedPageBreak/>
                <w:t>1</w:t>
              </w:r>
            </w:ins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50389" w14:textId="77777777" w:rsidR="00EE0177" w:rsidRDefault="00EE0177" w:rsidP="004563A1">
            <w:pPr>
              <w:rPr>
                <w:ins w:id="37" w:author="shen kl" w:date="2020-03-27T14:42:00Z"/>
                <w:kern w:val="0"/>
              </w:rPr>
            </w:pPr>
            <w:ins w:id="38" w:author="shen kl" w:date="2020-03-27T14:42:00Z">
              <w:r>
                <w:rPr>
                  <w:kern w:val="0"/>
                </w:rPr>
                <w:t>REPORT_MONTH</w:t>
              </w:r>
            </w:ins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8DE4" w14:textId="77777777" w:rsidR="00EE0177" w:rsidRDefault="00EE0177" w:rsidP="004563A1">
            <w:pPr>
              <w:rPr>
                <w:ins w:id="39" w:author="shen kl" w:date="2020-03-27T14:42:00Z"/>
                <w:kern w:val="0"/>
              </w:rPr>
            </w:pPr>
            <w:ins w:id="40" w:author="shen kl" w:date="2020-03-27T14:42:00Z">
              <w:r>
                <w:rPr>
                  <w:rFonts w:hint="eastAsia"/>
                  <w:kern w:val="0"/>
                </w:rPr>
                <w:t>I</w:t>
              </w:r>
              <w:r>
                <w:rPr>
                  <w:kern w:val="0"/>
                </w:rPr>
                <w:t>NTEGER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1259D" w14:textId="77777777" w:rsidR="00EE0177" w:rsidRDefault="00EE0177" w:rsidP="004563A1">
            <w:pPr>
              <w:jc w:val="center"/>
              <w:rPr>
                <w:ins w:id="41" w:author="shen kl" w:date="2020-03-27T14:42:00Z"/>
              </w:rPr>
            </w:pPr>
            <w:ins w:id="42" w:author="shen kl" w:date="2020-03-27T14:42:00Z">
              <w:r>
                <w:rPr>
                  <w:rFonts w:hint="eastAsia"/>
                </w:rPr>
                <w:t>N</w:t>
              </w:r>
            </w:ins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CE44F" w14:textId="77777777" w:rsidR="00EE0177" w:rsidRPr="005D4D29" w:rsidRDefault="00EE0177" w:rsidP="004563A1">
            <w:pPr>
              <w:rPr>
                <w:ins w:id="43" w:author="shen kl" w:date="2020-03-27T14:42:00Z"/>
                <w:kern w:val="0"/>
                <w:sz w:val="18"/>
                <w:szCs w:val="20"/>
              </w:rPr>
            </w:pPr>
            <w:ins w:id="44" w:author="shen kl" w:date="2020-03-27T14:42:00Z">
              <w:r>
                <w:rPr>
                  <w:rFonts w:hint="eastAsia"/>
                  <w:kern w:val="0"/>
                  <w:sz w:val="18"/>
                  <w:szCs w:val="20"/>
                </w:rPr>
                <w:t>月份</w:t>
              </w:r>
            </w:ins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F703B" w14:textId="77777777" w:rsidR="00EE0177" w:rsidRPr="005D4D29" w:rsidRDefault="00EE0177" w:rsidP="004563A1">
            <w:pPr>
              <w:rPr>
                <w:ins w:id="45" w:author="shen kl" w:date="2020-03-27T14:42:00Z"/>
                <w:sz w:val="18"/>
                <w:szCs w:val="20"/>
              </w:rPr>
            </w:pPr>
          </w:p>
        </w:tc>
      </w:tr>
      <w:tr w:rsidR="00EE0177" w14:paraId="7D29179E" w14:textId="77777777" w:rsidTr="004563A1">
        <w:trPr>
          <w:ins w:id="46" w:author="shen kl" w:date="2020-03-27T14:42:00Z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966EE" w14:textId="77777777" w:rsidR="00EE0177" w:rsidRDefault="00EE0177" w:rsidP="00EE0177">
            <w:pPr>
              <w:numPr>
                <w:ilvl w:val="0"/>
                <w:numId w:val="42"/>
              </w:numPr>
              <w:rPr>
                <w:ins w:id="47" w:author="shen kl" w:date="2020-03-27T14:42:00Z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9B37" w14:textId="77777777" w:rsidR="00EE0177" w:rsidRDefault="00EE0177" w:rsidP="004563A1">
            <w:pPr>
              <w:rPr>
                <w:ins w:id="48" w:author="shen kl" w:date="2020-03-27T14:42:00Z"/>
              </w:rPr>
            </w:pPr>
            <w:ins w:id="49" w:author="shen kl" w:date="2020-03-27T14:42:00Z">
              <w:r>
                <w:rPr>
                  <w:rFonts w:hint="eastAsia"/>
                </w:rPr>
                <w:t>KHZH</w:t>
              </w:r>
            </w:ins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57641" w14:textId="77777777" w:rsidR="00EE0177" w:rsidRDefault="00EE0177" w:rsidP="004563A1">
            <w:pPr>
              <w:rPr>
                <w:ins w:id="50" w:author="shen kl" w:date="2020-03-27T14:42:00Z"/>
              </w:rPr>
            </w:pPr>
            <w:ins w:id="51" w:author="shen kl" w:date="2020-03-27T14:42:00Z">
              <w:r>
                <w:rPr>
                  <w:rFonts w:hint="eastAsia"/>
                </w:rPr>
                <w:t>NVARCHAR(40)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7D53" w14:textId="77777777" w:rsidR="00EE0177" w:rsidRDefault="00EE0177" w:rsidP="004563A1">
            <w:pPr>
              <w:jc w:val="center"/>
              <w:rPr>
                <w:ins w:id="52" w:author="shen kl" w:date="2020-03-27T14:42:00Z"/>
              </w:rPr>
            </w:pPr>
            <w:ins w:id="53" w:author="shen kl" w:date="2020-03-27T14:42:00Z">
              <w:r>
                <w:rPr>
                  <w:rFonts w:hint="eastAsia"/>
                </w:rPr>
                <w:t>N</w:t>
              </w:r>
            </w:ins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873B" w14:textId="77777777" w:rsidR="00EE0177" w:rsidRPr="00F14FF3" w:rsidRDefault="00EE0177" w:rsidP="004563A1">
            <w:pPr>
              <w:rPr>
                <w:ins w:id="54" w:author="shen kl" w:date="2020-03-27T14:42:00Z"/>
                <w:sz w:val="18"/>
                <w:szCs w:val="20"/>
              </w:rPr>
            </w:pPr>
            <w:ins w:id="55" w:author="shen kl" w:date="2020-03-27T14:42:00Z">
              <w:r w:rsidRPr="00F14FF3">
                <w:rPr>
                  <w:rFonts w:hint="eastAsia"/>
                  <w:sz w:val="18"/>
                  <w:szCs w:val="20"/>
                </w:rPr>
                <w:t>开户账号</w:t>
              </w:r>
            </w:ins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AD779" w14:textId="77777777" w:rsidR="00EE0177" w:rsidRPr="00F14FF3" w:rsidRDefault="00EE0177" w:rsidP="004563A1">
            <w:pPr>
              <w:rPr>
                <w:ins w:id="56" w:author="shen kl" w:date="2020-03-27T14:42:00Z"/>
                <w:rFonts w:hint="eastAsia"/>
                <w:sz w:val="18"/>
                <w:szCs w:val="20"/>
              </w:rPr>
            </w:pPr>
            <w:ins w:id="57" w:author="shen kl" w:date="2020-03-27T14:42:00Z">
              <w:r w:rsidRPr="00F14FF3">
                <w:rPr>
                  <w:rFonts w:hint="eastAsia"/>
                  <w:sz w:val="18"/>
                  <w:szCs w:val="20"/>
                </w:rPr>
                <w:t>必填</w:t>
              </w:r>
            </w:ins>
          </w:p>
        </w:tc>
      </w:tr>
      <w:tr w:rsidR="00EE0177" w14:paraId="607070F1" w14:textId="77777777" w:rsidTr="004563A1">
        <w:trPr>
          <w:ins w:id="58" w:author="shen kl" w:date="2020-03-27T14:42:00Z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C005C" w14:textId="77777777" w:rsidR="00EE0177" w:rsidRDefault="00EE0177" w:rsidP="00EE0177">
            <w:pPr>
              <w:numPr>
                <w:ilvl w:val="0"/>
                <w:numId w:val="42"/>
              </w:numPr>
              <w:rPr>
                <w:ins w:id="59" w:author="shen kl" w:date="2020-03-27T14:42:00Z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69BEB" w14:textId="77777777" w:rsidR="00EE0177" w:rsidRDefault="00EE0177" w:rsidP="004563A1">
            <w:pPr>
              <w:rPr>
                <w:ins w:id="60" w:author="shen kl" w:date="2020-03-27T14:42:00Z"/>
                <w:rFonts w:hint="eastAsia"/>
              </w:rPr>
            </w:pPr>
            <w:ins w:id="61" w:author="shen kl" w:date="2020-03-27T14:42:00Z">
              <w:r>
                <w:rPr>
                  <w:rFonts w:hint="eastAsia"/>
                </w:rPr>
                <w:t>ZHYE</w:t>
              </w:r>
            </w:ins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85FAF" w14:textId="77777777" w:rsidR="00EE0177" w:rsidRDefault="00EE0177" w:rsidP="004563A1">
            <w:pPr>
              <w:rPr>
                <w:ins w:id="62" w:author="shen kl" w:date="2020-03-27T14:42:00Z"/>
                <w:rFonts w:hint="eastAsia"/>
              </w:rPr>
            </w:pPr>
            <w:ins w:id="63" w:author="shen kl" w:date="2020-03-27T14:42:00Z">
              <w:r>
                <w:rPr>
                  <w:rFonts w:hint="eastAsia"/>
                </w:rPr>
                <w:t>D20.2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BAA31" w14:textId="77777777" w:rsidR="00EE0177" w:rsidRDefault="00EE0177" w:rsidP="004563A1">
            <w:pPr>
              <w:jc w:val="center"/>
              <w:rPr>
                <w:ins w:id="64" w:author="shen kl" w:date="2020-03-27T14:42:00Z"/>
                <w:rFonts w:hint="eastAsia"/>
              </w:rPr>
            </w:pPr>
            <w:ins w:id="65" w:author="shen kl" w:date="2020-03-27T14:42:00Z">
              <w:r>
                <w:rPr>
                  <w:rFonts w:hint="eastAsia"/>
                </w:rPr>
                <w:t>N</w:t>
              </w:r>
            </w:ins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1009" w14:textId="77777777" w:rsidR="00EE0177" w:rsidRPr="00F14FF3" w:rsidRDefault="00EE0177" w:rsidP="004563A1">
            <w:pPr>
              <w:rPr>
                <w:ins w:id="66" w:author="shen kl" w:date="2020-03-27T14:42:00Z"/>
                <w:rFonts w:hint="eastAsia"/>
                <w:sz w:val="18"/>
                <w:szCs w:val="20"/>
              </w:rPr>
            </w:pPr>
            <w:ins w:id="67" w:author="shen kl" w:date="2020-03-27T14:42:00Z">
              <w:r w:rsidRPr="00833A98">
                <w:rPr>
                  <w:rFonts w:hint="eastAsia"/>
                  <w:sz w:val="18"/>
                  <w:szCs w:val="20"/>
                </w:rPr>
                <w:t>账户余额</w:t>
              </w:r>
            </w:ins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1B62" w14:textId="77777777" w:rsidR="00EE0177" w:rsidRPr="00F14FF3" w:rsidRDefault="00EE0177" w:rsidP="004563A1">
            <w:pPr>
              <w:rPr>
                <w:ins w:id="68" w:author="shen kl" w:date="2020-03-27T14:42:00Z"/>
                <w:rFonts w:hint="eastAsia"/>
                <w:sz w:val="18"/>
                <w:szCs w:val="20"/>
              </w:rPr>
            </w:pPr>
            <w:ins w:id="69" w:author="shen kl" w:date="2020-03-27T14:42:00Z">
              <w:r w:rsidRPr="00833A98">
                <w:rPr>
                  <w:rFonts w:hint="eastAsia"/>
                  <w:b/>
                  <w:bCs/>
                  <w:sz w:val="18"/>
                  <w:szCs w:val="20"/>
                </w:rPr>
                <w:t>账户性质</w:t>
              </w:r>
              <w:r w:rsidRPr="00833A98">
                <w:rPr>
                  <w:rFonts w:hint="eastAsia"/>
                  <w:sz w:val="18"/>
                  <w:szCs w:val="20"/>
                </w:rPr>
                <w:t>选择</w:t>
              </w:r>
              <w:r>
                <w:rPr>
                  <w:sz w:val="18"/>
                  <w:szCs w:val="20"/>
                </w:rPr>
                <w:t>A-</w:t>
              </w:r>
              <w:r w:rsidRPr="00833A98">
                <w:rPr>
                  <w:rFonts w:hint="eastAsia"/>
                  <w:b/>
                  <w:bCs/>
                  <w:sz w:val="18"/>
                  <w:szCs w:val="20"/>
                </w:rPr>
                <w:t>银行账户</w:t>
              </w:r>
              <w:r w:rsidRPr="00833A98">
                <w:rPr>
                  <w:rFonts w:hint="eastAsia"/>
                  <w:sz w:val="18"/>
                  <w:szCs w:val="20"/>
                </w:rPr>
                <w:t>时，需填写</w:t>
              </w:r>
            </w:ins>
          </w:p>
        </w:tc>
      </w:tr>
    </w:tbl>
    <w:p w14:paraId="53F53CEE" w14:textId="6FAE896D" w:rsidR="00F14FF3" w:rsidRPr="006848EC" w:rsidRDefault="00F14FF3" w:rsidP="0026042E"/>
    <w:p w14:paraId="10E0E692" w14:textId="7123CF12" w:rsidR="00F14FF3" w:rsidRPr="00AA3E54" w:rsidRDefault="00F14FF3" w:rsidP="00F14FF3">
      <w:pPr>
        <w:rPr>
          <w:sz w:val="18"/>
          <w:szCs w:val="20"/>
        </w:rPr>
      </w:pPr>
    </w:p>
    <w:p w14:paraId="6AE67A20" w14:textId="77777777" w:rsidR="00F14FF3" w:rsidRPr="00F14FF3" w:rsidRDefault="00F14FF3" w:rsidP="0026042E"/>
    <w:p w14:paraId="2C21AD75" w14:textId="2748F2AA" w:rsidR="006B4E20" w:rsidRDefault="006B4E20" w:rsidP="006B4E20">
      <w:pPr>
        <w:pStyle w:val="2"/>
      </w:pPr>
      <w:r>
        <w:rPr>
          <w:rFonts w:hint="eastAsia"/>
        </w:rPr>
        <w:t>固有运用交易流水</w:t>
      </w:r>
    </w:p>
    <w:p w14:paraId="69660759" w14:textId="76EAF630" w:rsidR="0026042E" w:rsidRDefault="0026042E" w:rsidP="0026042E">
      <w:r>
        <w:t>V_E4_I08GYYYJYLS</w:t>
      </w:r>
    </w:p>
    <w:p w14:paraId="2B290D3E" w14:textId="28CF1369" w:rsidR="00204B37" w:rsidRPr="00204B37" w:rsidRDefault="00204B37" w:rsidP="00204B37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>
        <w:t>V_E4_I08GYYYJYLS</w:t>
      </w:r>
    </w:p>
    <w:p w14:paraId="60EDE048" w14:textId="73552E78" w:rsidR="00204B37" w:rsidRPr="00BD3F9F" w:rsidRDefault="00204B37" w:rsidP="00204B37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790193">
        <w:rPr>
          <w:rFonts w:hint="eastAsia"/>
        </w:rPr>
        <w:t>JYLSBH</w:t>
      </w:r>
      <w:r w:rsidR="00790193">
        <w:t xml:space="preserve">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1836"/>
        <w:gridCol w:w="3968"/>
      </w:tblGrid>
      <w:tr w:rsidR="00204B37" w:rsidRPr="00F65621" w14:paraId="3E2BF7DC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10956E5" w14:textId="77777777" w:rsidR="00204B37" w:rsidRPr="00F65621" w:rsidRDefault="00204B37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E5754B9" w14:textId="77777777" w:rsidR="00204B37" w:rsidRPr="00F65621" w:rsidRDefault="00204B37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75A2C9F" w14:textId="77777777" w:rsidR="00204B37" w:rsidRPr="00F65621" w:rsidRDefault="00204B37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96ED3DC" w14:textId="77777777" w:rsidR="00204B37" w:rsidRPr="00F65621" w:rsidRDefault="00204B37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BC281C1" w14:textId="77777777" w:rsidR="00204B37" w:rsidRPr="00F65621" w:rsidRDefault="00204B37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FF892FE" w14:textId="77777777" w:rsidR="00204B37" w:rsidRPr="00F65621" w:rsidRDefault="00204B37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204B37" w14:paraId="606FECF0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087BE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4F2D" w14:textId="77777777" w:rsidR="00204B37" w:rsidRDefault="00204B37" w:rsidP="00042292">
            <w:pPr>
              <w:rPr>
                <w:kern w:val="0"/>
              </w:rPr>
            </w:pPr>
            <w:r>
              <w:rPr>
                <w:kern w:val="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E524F" w14:textId="77777777" w:rsidR="00204B37" w:rsidRDefault="00204B37" w:rsidP="000422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55D3" w14:textId="77777777" w:rsidR="00204B37" w:rsidRDefault="00204B37" w:rsidP="00204B3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512D" w14:textId="77777777" w:rsidR="00204B37" w:rsidRPr="005D4D29" w:rsidRDefault="00204B37" w:rsidP="00042292">
            <w:pPr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F6CC" w14:textId="77777777" w:rsidR="00204B37" w:rsidRPr="005D4D29" w:rsidRDefault="00204B37" w:rsidP="00042292">
            <w:pPr>
              <w:rPr>
                <w:sz w:val="18"/>
                <w:szCs w:val="20"/>
              </w:rPr>
            </w:pPr>
          </w:p>
        </w:tc>
      </w:tr>
      <w:tr w:rsidR="00204B37" w14:paraId="35F3CC58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1A4B4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86E59" w14:textId="6A55E30E" w:rsidR="00204B37" w:rsidRDefault="00204B37" w:rsidP="00204B37">
            <w:r>
              <w:rPr>
                <w:rFonts w:hint="eastAsia"/>
              </w:rPr>
              <w:t>JYLSBH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E27D2" w14:textId="7BF48379" w:rsidR="00204B37" w:rsidRDefault="00204B37" w:rsidP="00204B37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A74CF" w14:textId="6E64AEAB" w:rsidR="00204B37" w:rsidRDefault="00204B37" w:rsidP="00204B3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01B04" w14:textId="278DBDC0" w:rsidR="00204B37" w:rsidRPr="00204B37" w:rsidRDefault="00204B37" w:rsidP="00204B37">
            <w:pPr>
              <w:rPr>
                <w:sz w:val="18"/>
                <w:szCs w:val="20"/>
              </w:rPr>
            </w:pPr>
            <w:r w:rsidRPr="00204B37">
              <w:rPr>
                <w:rFonts w:hint="eastAsia"/>
                <w:sz w:val="18"/>
                <w:szCs w:val="20"/>
              </w:rPr>
              <w:t>交易流水编号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CDDBF" w14:textId="134ACDD4" w:rsidR="00204B37" w:rsidRPr="00F14FF3" w:rsidRDefault="00AF502E" w:rsidP="00AF502E">
            <w:pPr>
              <w:rPr>
                <w:sz w:val="18"/>
                <w:szCs w:val="20"/>
              </w:rPr>
            </w:pPr>
            <w:r w:rsidRPr="00AF502E">
              <w:rPr>
                <w:rFonts w:hint="eastAsia"/>
                <w:sz w:val="18"/>
                <w:szCs w:val="20"/>
              </w:rPr>
              <w:t>填写固有资金运用时的交易流水</w:t>
            </w:r>
          </w:p>
        </w:tc>
      </w:tr>
      <w:tr w:rsidR="00204B37" w14:paraId="111A625C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225C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0DD2" w14:textId="03B52A52" w:rsidR="00204B37" w:rsidRPr="00435FB7" w:rsidRDefault="00204B37" w:rsidP="00204B37">
            <w:r w:rsidRPr="00435FB7">
              <w:rPr>
                <w:rFonts w:hint="eastAsia"/>
              </w:rPr>
              <w:t>ZJFX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086F" w14:textId="58254EC6" w:rsidR="00204B37" w:rsidRPr="00435FB7" w:rsidRDefault="00204B37" w:rsidP="00204B37">
            <w:r w:rsidRPr="00435FB7"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D4752" w14:textId="2A4BEA9B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C2B9" w14:textId="3D740CA2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资金方向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735A" w14:textId="77777777" w:rsidR="00AF502E" w:rsidRPr="00435FB7" w:rsidRDefault="00AF502E" w:rsidP="00AF502E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资金方向（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5009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0661E6EA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划入</w:t>
            </w:r>
          </w:p>
          <w:p w14:paraId="74E460B8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r w:rsidRPr="00435FB7">
              <w:rPr>
                <w:rFonts w:hint="eastAsia"/>
                <w:sz w:val="18"/>
                <w:szCs w:val="20"/>
              </w:rPr>
              <w:t>划出</w:t>
            </w:r>
          </w:p>
          <w:p w14:paraId="218BF3F2" w14:textId="785F5825" w:rsidR="00204B37" w:rsidRPr="00435FB7" w:rsidRDefault="00AF502E" w:rsidP="00AF502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0-</w:t>
            </w:r>
            <w:r w:rsidRPr="00435FB7">
              <w:rPr>
                <w:rFonts w:hint="eastAsia"/>
                <w:sz w:val="18"/>
                <w:szCs w:val="20"/>
              </w:rPr>
              <w:t>不适用</w:t>
            </w:r>
          </w:p>
        </w:tc>
      </w:tr>
      <w:tr w:rsidR="00204B37" w14:paraId="204DCB14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C15ED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E8E8" w14:textId="281571E7" w:rsidR="00204B37" w:rsidRPr="00435FB7" w:rsidRDefault="00204B37" w:rsidP="00204B37">
            <w:r w:rsidRPr="00435FB7">
              <w:rPr>
                <w:rFonts w:hint="eastAsia"/>
              </w:rPr>
              <w:t>YYHTBH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F4E1" w14:textId="59BF7698" w:rsidR="00204B37" w:rsidRPr="00435FB7" w:rsidRDefault="00204B37" w:rsidP="00204B37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F4B74" w14:textId="4A730CD1" w:rsidR="00204B37" w:rsidRPr="00435FB7" w:rsidRDefault="00204B37" w:rsidP="00204B37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9AC1" w14:textId="1EF8D5DC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运用合同编号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2B746" w14:textId="25E528F2" w:rsidR="00204B37" w:rsidRPr="00435FB7" w:rsidRDefault="00204B37" w:rsidP="009E76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204B37" w14:paraId="0DD4DF74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7F27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EE08D" w14:textId="4B312D11" w:rsidR="00204B37" w:rsidRPr="00435FB7" w:rsidRDefault="00204B37" w:rsidP="00204B37">
            <w:r w:rsidRPr="00435FB7">
              <w:rPr>
                <w:rFonts w:hint="eastAsia"/>
              </w:rPr>
              <w:t>NBYYHTBH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2B7C" w14:textId="389ABE57" w:rsidR="00204B37" w:rsidRPr="00435FB7" w:rsidRDefault="00204B37" w:rsidP="00204B37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5F89B" w14:textId="3ABF8DFC" w:rsidR="00204B37" w:rsidRPr="00435FB7" w:rsidRDefault="00204B37" w:rsidP="00204B37">
            <w:pPr>
              <w:jc w:val="center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F33DE" w14:textId="3DDCC200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内部运用合同编号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59229" w14:textId="495511B1" w:rsidR="00204B37" w:rsidRPr="00435FB7" w:rsidRDefault="00204B37" w:rsidP="00204B3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204B37" w14:paraId="25619825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D0D3A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4ABA" w14:textId="590B44DA" w:rsidR="00204B37" w:rsidRPr="00435FB7" w:rsidRDefault="00204B37" w:rsidP="00204B37">
            <w:r w:rsidRPr="00435FB7">
              <w:rPr>
                <w:rFonts w:hint="eastAsia"/>
              </w:rPr>
              <w:t>JYDSLX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CA78B" w14:textId="205D4AA5" w:rsidR="00204B37" w:rsidRPr="00435FB7" w:rsidRDefault="00204B37" w:rsidP="00204B37">
            <w:r w:rsidRPr="00435FB7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87DD" w14:textId="3605618D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D199A" w14:textId="077C2E40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交易对手类型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4929" w14:textId="77777777" w:rsidR="00AF502E" w:rsidRPr="00435FB7" w:rsidRDefault="00AF502E" w:rsidP="00AF502E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435FB7">
              <w:rPr>
                <w:b/>
                <w:bCs/>
                <w:sz w:val="18"/>
                <w:szCs w:val="20"/>
              </w:rPr>
              <w:t>3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435FB7">
              <w:rPr>
                <w:b/>
                <w:bCs/>
                <w:sz w:val="18"/>
                <w:szCs w:val="20"/>
              </w:rPr>
              <w:t>:</w:t>
            </w:r>
          </w:p>
          <w:p w14:paraId="65AA5F2B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自然人</w:t>
            </w:r>
          </w:p>
          <w:p w14:paraId="5411D414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r w:rsidRPr="00435FB7">
              <w:rPr>
                <w:rFonts w:hint="eastAsia"/>
                <w:sz w:val="18"/>
                <w:szCs w:val="20"/>
              </w:rPr>
              <w:t>个体工商户</w:t>
            </w:r>
          </w:p>
          <w:p w14:paraId="4B01ECD7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3-</w:t>
            </w:r>
            <w:r w:rsidRPr="00435FB7">
              <w:rPr>
                <w:rFonts w:hint="eastAsia"/>
                <w:sz w:val="18"/>
                <w:szCs w:val="20"/>
              </w:rPr>
              <w:t>广义政府</w:t>
            </w:r>
          </w:p>
          <w:p w14:paraId="23E7CB53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4-</w:t>
            </w:r>
            <w:r w:rsidRPr="00435FB7">
              <w:rPr>
                <w:rFonts w:hint="eastAsia"/>
                <w:sz w:val="18"/>
                <w:szCs w:val="20"/>
              </w:rPr>
              <w:t>非金融企业</w:t>
            </w:r>
          </w:p>
          <w:p w14:paraId="0E6FF31E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5-</w:t>
            </w:r>
            <w:r w:rsidRPr="00435FB7">
              <w:rPr>
                <w:rFonts w:hint="eastAsia"/>
                <w:sz w:val="18"/>
                <w:szCs w:val="20"/>
              </w:rPr>
              <w:t>金融机构（实体）</w:t>
            </w:r>
          </w:p>
          <w:p w14:paraId="77CE6FB5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6-</w:t>
            </w:r>
            <w:r w:rsidRPr="00435FB7">
              <w:rPr>
                <w:rFonts w:hint="eastAsia"/>
                <w:sz w:val="18"/>
                <w:szCs w:val="20"/>
              </w:rPr>
              <w:t>特定目的载体</w:t>
            </w:r>
          </w:p>
          <w:p w14:paraId="0CBC0D94" w14:textId="45A05A3B" w:rsidR="00204B37" w:rsidRPr="00435FB7" w:rsidRDefault="00AF502E" w:rsidP="00AF502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7-</w:t>
            </w:r>
            <w:r w:rsidRPr="00435FB7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204B37" w14:paraId="4F1A7689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91D1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4D89D" w14:textId="4207006D" w:rsidR="00204B37" w:rsidRPr="00435FB7" w:rsidRDefault="00204B37" w:rsidP="00204B37">
            <w:r w:rsidRPr="00435FB7">
              <w:rPr>
                <w:rFonts w:hint="eastAsia"/>
              </w:rPr>
              <w:t>JYDSBH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E921" w14:textId="21A831C3" w:rsidR="00204B37" w:rsidRPr="00435FB7" w:rsidRDefault="00204B37" w:rsidP="00204B37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A9EFB" w14:textId="4C89C95A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1F719" w14:textId="5CFE4E6C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交易对手编号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53D9" w14:textId="6FD5ED26" w:rsidR="00204B37" w:rsidRPr="00435FB7" w:rsidRDefault="00204B37" w:rsidP="00204B37">
            <w:pPr>
              <w:rPr>
                <w:sz w:val="18"/>
                <w:szCs w:val="20"/>
              </w:rPr>
            </w:pPr>
          </w:p>
        </w:tc>
      </w:tr>
      <w:tr w:rsidR="00AF502E" w14:paraId="2DFEC620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348" w14:textId="77777777" w:rsidR="00AF502E" w:rsidRDefault="00AF502E" w:rsidP="00AF502E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BEF02" w14:textId="23135F13" w:rsidR="00AF502E" w:rsidRPr="00435FB7" w:rsidRDefault="00AF502E" w:rsidP="00AF502E">
            <w:r w:rsidRPr="00435FB7">
              <w:rPr>
                <w:rFonts w:hint="eastAsia"/>
              </w:rPr>
              <w:t>JYLSJE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CEF00" w14:textId="39332D93" w:rsidR="00AF502E" w:rsidRPr="00435FB7" w:rsidRDefault="00AF502E" w:rsidP="00AF502E">
            <w:r w:rsidRPr="00435FB7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9B395" w14:textId="7B6839CA" w:rsidR="00AF502E" w:rsidRPr="00435FB7" w:rsidRDefault="00AF502E" w:rsidP="00AF502E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B3A23" w14:textId="687DEEF8" w:rsidR="00AF502E" w:rsidRPr="00435FB7" w:rsidRDefault="00AF502E" w:rsidP="00AF502E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交易流水金额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36D7" w14:textId="3FB6E7E6" w:rsidR="00AF502E" w:rsidRPr="00435FB7" w:rsidRDefault="00AF502E" w:rsidP="00AF502E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AF502E" w14:paraId="40C4238F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824F" w14:textId="77777777" w:rsidR="00AF502E" w:rsidRDefault="00AF502E" w:rsidP="00AF502E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CB84" w14:textId="42459236" w:rsidR="00AF502E" w:rsidRPr="00435FB7" w:rsidRDefault="00AF502E" w:rsidP="00AF502E">
            <w:r w:rsidRPr="00435FB7">
              <w:rPr>
                <w:rFonts w:hint="eastAsia"/>
              </w:rPr>
              <w:t>QZBJ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7758" w14:textId="0206ED99" w:rsidR="00AF502E" w:rsidRPr="00435FB7" w:rsidRDefault="00AF502E" w:rsidP="00AF502E">
            <w:r w:rsidRPr="00435FB7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567D" w14:textId="5ED5C119" w:rsidR="00AF502E" w:rsidRPr="00435FB7" w:rsidRDefault="00AF502E" w:rsidP="00AF502E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3EC5A" w14:textId="495DD6F7" w:rsidR="00AF502E" w:rsidRPr="00435FB7" w:rsidRDefault="00AF502E" w:rsidP="00AF502E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 xml:space="preserve"> </w:t>
            </w:r>
            <w:r w:rsidRPr="00435FB7">
              <w:rPr>
                <w:rFonts w:hint="eastAsia"/>
                <w:sz w:val="18"/>
                <w:szCs w:val="20"/>
              </w:rPr>
              <w:t>其中：本金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FB3D" w14:textId="66EB2E88" w:rsidR="00AF502E" w:rsidRPr="00435FB7" w:rsidRDefault="00AF502E" w:rsidP="00AF502E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AF502E" w14:paraId="4233C218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4FAF8" w14:textId="77777777" w:rsidR="00AF502E" w:rsidRDefault="00AF502E" w:rsidP="00AF502E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C3A6" w14:textId="300CAE61" w:rsidR="00AF502E" w:rsidRPr="00435FB7" w:rsidRDefault="00AF502E" w:rsidP="00AF502E">
            <w:r w:rsidRPr="00435FB7">
              <w:rPr>
                <w:rFonts w:hint="eastAsia"/>
              </w:rPr>
              <w:t>QZSY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AA30D" w14:textId="718A813F" w:rsidR="00AF502E" w:rsidRPr="00435FB7" w:rsidRDefault="00AF502E" w:rsidP="00AF502E">
            <w:r w:rsidRPr="00435FB7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0B34" w14:textId="698D4F10" w:rsidR="00AF502E" w:rsidRPr="00435FB7" w:rsidRDefault="00AF502E" w:rsidP="00AF502E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AFCB" w14:textId="6D1EF858" w:rsidR="00AF502E" w:rsidRPr="00435FB7" w:rsidRDefault="00AF502E" w:rsidP="00AF502E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 xml:space="preserve"> </w:t>
            </w:r>
            <w:r w:rsidRPr="00435FB7">
              <w:rPr>
                <w:rFonts w:hint="eastAsia"/>
                <w:sz w:val="18"/>
                <w:szCs w:val="20"/>
              </w:rPr>
              <w:t>其中：收益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D9C9" w14:textId="6764F849" w:rsidR="00AF502E" w:rsidRPr="00435FB7" w:rsidRDefault="00AF502E" w:rsidP="00AF502E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AF502E" w14:paraId="6619E786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9F6E6" w14:textId="77777777" w:rsidR="00AF502E" w:rsidRDefault="00AF502E" w:rsidP="00AF502E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A9C6" w14:textId="582A3883" w:rsidR="00AF502E" w:rsidRPr="00435FB7" w:rsidRDefault="00AF502E" w:rsidP="00AF502E">
            <w:r w:rsidRPr="00435FB7">
              <w:rPr>
                <w:rFonts w:hint="eastAsia"/>
              </w:rPr>
              <w:t>QZFY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F111" w14:textId="66C6CCD5" w:rsidR="00AF502E" w:rsidRPr="00435FB7" w:rsidRDefault="00AF502E" w:rsidP="00AF502E">
            <w:r w:rsidRPr="00435FB7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ECE60" w14:textId="73AD0003" w:rsidR="00AF502E" w:rsidRPr="00435FB7" w:rsidRDefault="00AF502E" w:rsidP="00AF502E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115E" w14:textId="4EE65DDD" w:rsidR="00AF502E" w:rsidRPr="00435FB7" w:rsidRDefault="00AF502E" w:rsidP="00AF502E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 xml:space="preserve"> </w:t>
            </w:r>
            <w:r w:rsidRPr="00435FB7">
              <w:rPr>
                <w:rFonts w:hint="eastAsia"/>
                <w:sz w:val="18"/>
                <w:szCs w:val="20"/>
              </w:rPr>
              <w:t>其中：费用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0A7C" w14:textId="27960367" w:rsidR="00AF502E" w:rsidRPr="00435FB7" w:rsidRDefault="00AF502E" w:rsidP="00AF502E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04B37" w14:paraId="3D716CD5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ED88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2975" w14:textId="76ABBAFA" w:rsidR="00204B37" w:rsidRPr="00435FB7" w:rsidRDefault="00204B37" w:rsidP="00204B37">
            <w:r w:rsidRPr="00435FB7">
              <w:rPr>
                <w:rFonts w:hint="eastAsia"/>
              </w:rPr>
              <w:t>BFZH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F7068" w14:textId="353104E7" w:rsidR="00204B37" w:rsidRPr="00435FB7" w:rsidRDefault="00204B37" w:rsidP="00204B37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805D8" w14:textId="3495E3F7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14EB" w14:textId="75575098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本方账号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E1F3F" w14:textId="4ADF0D54" w:rsidR="00204B37" w:rsidRPr="00435FB7" w:rsidRDefault="00204B37" w:rsidP="00204B37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204B37" w14:paraId="195D5917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90304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58FEA" w14:textId="31BBDD91" w:rsidR="00204B37" w:rsidRPr="00435FB7" w:rsidRDefault="00204B37" w:rsidP="00204B37">
            <w:r w:rsidRPr="00435FB7">
              <w:rPr>
                <w:rFonts w:hint="eastAsia"/>
              </w:rPr>
              <w:t>BFZHMC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C739" w14:textId="0F2FD161" w:rsidR="00204B37" w:rsidRPr="00435FB7" w:rsidRDefault="00204B37" w:rsidP="00204B37">
            <w:r w:rsidRPr="00435FB7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8690" w14:textId="38803794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0647" w14:textId="29E0EB3B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本方账户名称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E5631" w14:textId="0B12DB5E" w:rsidR="00204B37" w:rsidRPr="00435FB7" w:rsidRDefault="00204B37" w:rsidP="00204B37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204B37" w14:paraId="70294998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F7F2E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EC78E" w14:textId="34ACEE55" w:rsidR="00204B37" w:rsidRPr="00435FB7" w:rsidRDefault="00204B37" w:rsidP="00204B37">
            <w:r w:rsidRPr="00435FB7">
              <w:rPr>
                <w:rFonts w:hint="eastAsia"/>
              </w:rPr>
              <w:t>DFZH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3CC6" w14:textId="693FF9AF" w:rsidR="00204B37" w:rsidRPr="00435FB7" w:rsidRDefault="00204B37" w:rsidP="00204B37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3585" w14:textId="565AA15D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414FE" w14:textId="6DED511D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对方账号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EE8E4" w14:textId="4288F64D" w:rsidR="00204B37" w:rsidRPr="00435FB7" w:rsidRDefault="00204B37" w:rsidP="00204B37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204B37" w14:paraId="70155F71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93318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A08B1" w14:textId="444DA7B1" w:rsidR="00204B37" w:rsidRPr="00435FB7" w:rsidRDefault="00204B37" w:rsidP="00204B37">
            <w:r w:rsidRPr="00435FB7">
              <w:rPr>
                <w:rFonts w:hint="eastAsia"/>
              </w:rPr>
              <w:t>DFZHMC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5A92" w14:textId="72270957" w:rsidR="00204B37" w:rsidRPr="00435FB7" w:rsidRDefault="00204B37" w:rsidP="00204B37">
            <w:r w:rsidRPr="00435FB7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B7EF0" w14:textId="5E9E38DA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863E" w14:textId="76F7F2E9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对方账户名称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F9C2" w14:textId="1B08B8A9" w:rsidR="00204B37" w:rsidRPr="00435FB7" w:rsidRDefault="00204B37" w:rsidP="00204B37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204B37" w14:paraId="65E9D0FE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B5554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56B49" w14:textId="212ECE2E" w:rsidR="00204B37" w:rsidRPr="00435FB7" w:rsidRDefault="00204B37" w:rsidP="00204B37">
            <w:r w:rsidRPr="00435FB7">
              <w:rPr>
                <w:rFonts w:hint="eastAsia"/>
              </w:rPr>
              <w:t>DFKHHMC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750E" w14:textId="1BA8862B" w:rsidR="00204B37" w:rsidRPr="00435FB7" w:rsidRDefault="00204B37" w:rsidP="00204B37">
            <w:r w:rsidRPr="00435FB7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49A5C" w14:textId="2B2FCFBA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2BA6C" w14:textId="6440DD92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对方开户行名称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BB6A0" w14:textId="44252860" w:rsidR="00204B37" w:rsidRPr="00435FB7" w:rsidRDefault="00204B37" w:rsidP="00204B37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204B37" w14:paraId="5DA45343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9B4E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E2EA" w14:textId="2781236D" w:rsidR="00204B37" w:rsidRPr="00435FB7" w:rsidRDefault="00204B37" w:rsidP="00204B37">
            <w:r w:rsidRPr="00435FB7">
              <w:rPr>
                <w:rFonts w:hint="eastAsia"/>
              </w:rPr>
              <w:t>CBMBZ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31434" w14:textId="2038C9F7" w:rsidR="00204B37" w:rsidRPr="00435FB7" w:rsidRDefault="00204B37" w:rsidP="00204B37">
            <w:r w:rsidRPr="00435FB7"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B0FFD" w14:textId="3DA8D981" w:rsidR="00204B37" w:rsidRPr="00435FB7" w:rsidRDefault="00204B37" w:rsidP="00204B37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15BEA" w14:textId="11ACFC5D" w:rsidR="00204B37" w:rsidRPr="00435FB7" w:rsidRDefault="00204B37" w:rsidP="00204B37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冲补抹标识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D336" w14:textId="77777777" w:rsidR="00AF502E" w:rsidRPr="00435FB7" w:rsidRDefault="00AF502E" w:rsidP="00AF502E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冲补抹标识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(5011)</w:t>
            </w:r>
          </w:p>
          <w:p w14:paraId="35AC8307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正常</w:t>
            </w:r>
          </w:p>
          <w:p w14:paraId="362B772A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lastRenderedPageBreak/>
              <w:t>2-</w:t>
            </w:r>
            <w:r w:rsidRPr="00435FB7">
              <w:rPr>
                <w:rFonts w:hint="eastAsia"/>
                <w:sz w:val="18"/>
                <w:szCs w:val="20"/>
              </w:rPr>
              <w:t>冲账</w:t>
            </w:r>
          </w:p>
          <w:p w14:paraId="3C875502" w14:textId="77777777" w:rsidR="00AF502E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3-</w:t>
            </w:r>
            <w:r w:rsidRPr="00435FB7">
              <w:rPr>
                <w:rFonts w:hint="eastAsia"/>
                <w:sz w:val="18"/>
                <w:szCs w:val="20"/>
              </w:rPr>
              <w:t>补账</w:t>
            </w:r>
          </w:p>
          <w:p w14:paraId="31EFF55A" w14:textId="2ED503E5" w:rsidR="00204B37" w:rsidRPr="00435FB7" w:rsidRDefault="00AF502E" w:rsidP="00AF502E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4-</w:t>
            </w:r>
            <w:r w:rsidRPr="00435FB7">
              <w:rPr>
                <w:rFonts w:hint="eastAsia"/>
                <w:sz w:val="18"/>
                <w:szCs w:val="20"/>
              </w:rPr>
              <w:t>抹账</w:t>
            </w:r>
          </w:p>
        </w:tc>
      </w:tr>
      <w:tr w:rsidR="00204B37" w14:paraId="691852EB" w14:textId="77777777" w:rsidTr="0004229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6D0D" w14:textId="77777777" w:rsidR="00204B37" w:rsidRDefault="00204B37" w:rsidP="00204B37">
            <w:pPr>
              <w:numPr>
                <w:ilvl w:val="0"/>
                <w:numId w:val="3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5C45" w14:textId="345A2EBD" w:rsidR="00204B37" w:rsidRDefault="00204B37" w:rsidP="00204B37">
            <w:r>
              <w:rPr>
                <w:rFonts w:hint="eastAsia"/>
              </w:rPr>
              <w:t>JYSJ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1A706" w14:textId="02BFCFEC" w:rsidR="00204B37" w:rsidRDefault="00204B37" w:rsidP="00204B37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1507F" w14:textId="13983A3F" w:rsidR="00204B37" w:rsidRDefault="00204B37" w:rsidP="00204B3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9DE45" w14:textId="51FF4E7E" w:rsidR="00204B37" w:rsidRPr="00204B37" w:rsidRDefault="00204B37" w:rsidP="00204B37">
            <w:pPr>
              <w:rPr>
                <w:sz w:val="18"/>
                <w:szCs w:val="20"/>
              </w:rPr>
            </w:pPr>
            <w:r w:rsidRPr="00204B37">
              <w:rPr>
                <w:rFonts w:hint="eastAsia"/>
                <w:sz w:val="18"/>
                <w:szCs w:val="20"/>
              </w:rPr>
              <w:t>交易时间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0D782" w14:textId="7DBFE677" w:rsidR="00204B37" w:rsidRPr="00833A98" w:rsidRDefault="00AF502E" w:rsidP="00204B3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YYYYMMDD</w:t>
            </w:r>
            <w:r w:rsidRPr="00D7643E">
              <w:rPr>
                <w:rFonts w:hint="eastAsia"/>
                <w:sz w:val="18"/>
                <w:szCs w:val="20"/>
              </w:rPr>
              <w:t>，默认值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</w:p>
        </w:tc>
      </w:tr>
    </w:tbl>
    <w:p w14:paraId="34923E1F" w14:textId="77777777" w:rsidR="0026042E" w:rsidRPr="00204B37" w:rsidRDefault="0026042E" w:rsidP="0026042E"/>
    <w:p w14:paraId="23082325" w14:textId="2BE9644E" w:rsidR="006B4E20" w:rsidRDefault="006B4E20" w:rsidP="006B4E20">
      <w:pPr>
        <w:pStyle w:val="2"/>
      </w:pPr>
      <w:r>
        <w:rPr>
          <w:rFonts w:hint="eastAsia"/>
        </w:rPr>
        <w:t>固有担保合同表</w:t>
      </w:r>
    </w:p>
    <w:p w14:paraId="5935C33E" w14:textId="4CED9678" w:rsidR="005C2E2F" w:rsidRPr="00204B37" w:rsidRDefault="005C2E2F" w:rsidP="005C2E2F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>
        <w:t>V_E4_I09GYDBHTB</w:t>
      </w:r>
    </w:p>
    <w:p w14:paraId="191CD869" w14:textId="2E493BFF" w:rsidR="005C2E2F" w:rsidRDefault="005C2E2F" w:rsidP="0026042E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872A2C" w:rsidRPr="00872A2C">
        <w:rPr>
          <w:rFonts w:hint="eastAsia"/>
        </w:rPr>
        <w:t>R</w:t>
      </w:r>
      <w:r w:rsidR="00872A2C" w:rsidRPr="00872A2C">
        <w:t xml:space="preserve">EPORT_MONTH + </w:t>
      </w:r>
      <w:r w:rsidR="00D660A8">
        <w:t>DBHTBH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5C2E2F" w:rsidRPr="00F65621" w14:paraId="36EF1003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C1EA5F7" w14:textId="77777777" w:rsidR="005C2E2F" w:rsidRPr="00F65621" w:rsidRDefault="005C2E2F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ED1CDE6" w14:textId="77777777" w:rsidR="005C2E2F" w:rsidRPr="00F65621" w:rsidRDefault="005C2E2F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1D4A9E0" w14:textId="77777777" w:rsidR="005C2E2F" w:rsidRPr="00F65621" w:rsidRDefault="005C2E2F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685CE7E" w14:textId="77777777" w:rsidR="005C2E2F" w:rsidRPr="00F65621" w:rsidRDefault="005C2E2F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64F82A1" w14:textId="77777777" w:rsidR="005C2E2F" w:rsidRPr="00F65621" w:rsidRDefault="005C2E2F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3531F92" w14:textId="77777777" w:rsidR="005C2E2F" w:rsidRPr="00F65621" w:rsidRDefault="005C2E2F" w:rsidP="00042292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5C2E2F" w14:paraId="10CD87AA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131E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1912" w14:textId="77777777" w:rsidR="005C2E2F" w:rsidRDefault="005C2E2F" w:rsidP="00042292">
            <w:pPr>
              <w:rPr>
                <w:kern w:val="0"/>
              </w:rPr>
            </w:pPr>
            <w:r>
              <w:rPr>
                <w:kern w:val="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CA11" w14:textId="77777777" w:rsidR="005C2E2F" w:rsidRDefault="005C2E2F" w:rsidP="000422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2B1D6" w14:textId="77777777" w:rsidR="005C2E2F" w:rsidRDefault="005C2E2F" w:rsidP="0004229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D3967" w14:textId="77777777" w:rsidR="005C2E2F" w:rsidRPr="005D4D29" w:rsidRDefault="005C2E2F" w:rsidP="00042292">
            <w:pPr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1C61" w14:textId="77777777" w:rsidR="005C2E2F" w:rsidRPr="005D4D29" w:rsidRDefault="005C2E2F" w:rsidP="00042292">
            <w:pPr>
              <w:rPr>
                <w:sz w:val="18"/>
                <w:szCs w:val="20"/>
              </w:rPr>
            </w:pPr>
          </w:p>
        </w:tc>
      </w:tr>
      <w:tr w:rsidR="001602C4" w14:paraId="10B68FC8" w14:textId="77777777" w:rsidTr="00990C76">
        <w:trPr>
          <w:ins w:id="70" w:author="shen kl" w:date="2020-03-27T14:20:00Z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739E" w14:textId="77777777" w:rsidR="001602C4" w:rsidRDefault="001602C4" w:rsidP="001602C4">
            <w:pPr>
              <w:numPr>
                <w:ilvl w:val="0"/>
                <w:numId w:val="35"/>
              </w:numPr>
              <w:rPr>
                <w:ins w:id="71" w:author="shen kl" w:date="2020-03-27T14:20:00Z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774B" w14:textId="6B608703" w:rsidR="001602C4" w:rsidRDefault="001602C4" w:rsidP="001602C4">
            <w:pPr>
              <w:rPr>
                <w:ins w:id="72" w:author="shen kl" w:date="2020-03-27T14:20:00Z"/>
                <w:kern w:val="0"/>
              </w:rPr>
            </w:pPr>
            <w:ins w:id="73" w:author="shen kl" w:date="2020-03-27T14:23:00Z">
              <w:r>
                <w:rPr>
                  <w:rFonts w:hint="eastAsia"/>
                </w:rPr>
                <w:t>YYHTBH</w:t>
              </w:r>
            </w:ins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0850A" w14:textId="1278F3B4" w:rsidR="001602C4" w:rsidRDefault="001602C4" w:rsidP="001602C4">
            <w:pPr>
              <w:rPr>
                <w:ins w:id="74" w:author="shen kl" w:date="2020-03-27T14:20:00Z"/>
                <w:kern w:val="0"/>
              </w:rPr>
            </w:pPr>
            <w:ins w:id="75" w:author="shen kl" w:date="2020-03-27T14:24:00Z">
              <w:r>
                <w:rPr>
                  <w:rFonts w:hint="eastAsia"/>
                </w:rPr>
                <w:t>NVARCHAR(40)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8FCC" w14:textId="46582E71" w:rsidR="001602C4" w:rsidRDefault="00DF61FC" w:rsidP="001602C4">
            <w:pPr>
              <w:jc w:val="center"/>
              <w:rPr>
                <w:ins w:id="76" w:author="shen kl" w:date="2020-03-27T14:20:00Z"/>
              </w:rPr>
            </w:pPr>
            <w:ins w:id="77" w:author="shen kl" w:date="2020-03-27T14:24:00Z">
              <w:r>
                <w:rPr>
                  <w:rFonts w:hint="eastAsia"/>
                </w:rPr>
                <w:t>N</w:t>
              </w:r>
            </w:ins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63AC" w14:textId="55642060" w:rsidR="001602C4" w:rsidRDefault="001602C4" w:rsidP="001602C4">
            <w:pPr>
              <w:rPr>
                <w:ins w:id="78" w:author="shen kl" w:date="2020-03-27T14:20:00Z"/>
                <w:kern w:val="0"/>
                <w:sz w:val="18"/>
                <w:szCs w:val="20"/>
              </w:rPr>
            </w:pPr>
            <w:ins w:id="79" w:author="shen kl" w:date="2020-03-27T14:24:00Z">
              <w:r w:rsidRPr="005D4D29">
                <w:rPr>
                  <w:rFonts w:hint="eastAsia"/>
                  <w:sz w:val="18"/>
                  <w:szCs w:val="20"/>
                </w:rPr>
                <w:t>运用合同编号</w:t>
              </w:r>
            </w:ins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D79CD" w14:textId="77777777" w:rsidR="001602C4" w:rsidRPr="005D4D29" w:rsidRDefault="001602C4" w:rsidP="001602C4">
            <w:pPr>
              <w:rPr>
                <w:ins w:id="80" w:author="shen kl" w:date="2020-03-27T14:20:00Z"/>
                <w:sz w:val="18"/>
                <w:szCs w:val="20"/>
              </w:rPr>
            </w:pPr>
          </w:p>
        </w:tc>
      </w:tr>
      <w:tr w:rsidR="005C2E2F" w14:paraId="60E436A8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30BE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CB467" w14:textId="6CFEB082" w:rsidR="005C2E2F" w:rsidRPr="00435FB7" w:rsidRDefault="005C2E2F" w:rsidP="005C2E2F">
            <w:r w:rsidRPr="00435FB7">
              <w:rPr>
                <w:rFonts w:hint="eastAsia"/>
              </w:rPr>
              <w:t>DBHTLX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1A2EA" w14:textId="01C66FA1" w:rsidR="005C2E2F" w:rsidRPr="00435FB7" w:rsidRDefault="005C2E2F" w:rsidP="005C2E2F">
            <w:r w:rsidRPr="00435FB7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E07F" w14:textId="756254E8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3AC9" w14:textId="246B25FE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担保合同类型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AFA4" w14:textId="77777777" w:rsidR="005C2E2F" w:rsidRPr="00435FB7" w:rsidRDefault="005C2E2F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担保合同类型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(6001)</w:t>
            </w:r>
          </w:p>
          <w:p w14:paraId="3B21267B" w14:textId="77777777" w:rsidR="005C2E2F" w:rsidRPr="00435FB7" w:rsidRDefault="005C2E2F" w:rsidP="005C2E2F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一般担保合同</w:t>
            </w:r>
          </w:p>
          <w:p w14:paraId="0083F1E9" w14:textId="01CE18ED" w:rsidR="005C2E2F" w:rsidRPr="00435FB7" w:rsidRDefault="005C2E2F" w:rsidP="005C2E2F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r w:rsidRPr="00435FB7">
              <w:rPr>
                <w:rFonts w:hint="eastAsia"/>
                <w:sz w:val="18"/>
                <w:szCs w:val="20"/>
              </w:rPr>
              <w:t>最高额担保合同</w:t>
            </w:r>
          </w:p>
        </w:tc>
      </w:tr>
      <w:tr w:rsidR="005C2E2F" w14:paraId="5A734CA0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1C205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09D6" w14:textId="57392AAA" w:rsidR="005C2E2F" w:rsidRPr="00435FB7" w:rsidRDefault="005C2E2F" w:rsidP="005C2E2F">
            <w:r w:rsidRPr="00435FB7">
              <w:rPr>
                <w:rFonts w:hint="eastAsia"/>
              </w:rPr>
              <w:t>DBHTBH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56A4" w14:textId="4726A867" w:rsidR="005C2E2F" w:rsidRPr="00435FB7" w:rsidRDefault="005C2E2F" w:rsidP="005C2E2F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D42E" w14:textId="7D6B3597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B343" w14:textId="68C2C98F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3F89" w14:textId="13BB527C" w:rsidR="005C2E2F" w:rsidRPr="00435FB7" w:rsidRDefault="005C2E2F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5C2E2F" w14:paraId="011E38FB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7882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ED9A9" w14:textId="1458293B" w:rsidR="005C2E2F" w:rsidRPr="00435FB7" w:rsidRDefault="005C2E2F" w:rsidP="005C2E2F">
            <w:r w:rsidRPr="00435FB7">
              <w:rPr>
                <w:rFonts w:hint="eastAsia"/>
              </w:rPr>
              <w:t>DBLX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F857" w14:textId="1532692B" w:rsidR="005C2E2F" w:rsidRPr="00435FB7" w:rsidRDefault="005C2E2F" w:rsidP="005C2E2F">
            <w:r w:rsidRPr="00435FB7"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1A8B" w14:textId="67BBF33B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B006A" w14:textId="7E2335A7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4DF71" w14:textId="77777777" w:rsidR="00FA3E28" w:rsidRPr="00435FB7" w:rsidRDefault="00FA3E28" w:rsidP="00FA3E28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担保类型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(6002)</w:t>
            </w:r>
          </w:p>
          <w:p w14:paraId="183CB1AB" w14:textId="77777777" w:rsidR="00FA3E28" w:rsidRPr="00435FB7" w:rsidRDefault="00FA3E28" w:rsidP="00FA3E28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抵押</w:t>
            </w:r>
          </w:p>
          <w:p w14:paraId="6B78A8C3" w14:textId="77777777" w:rsidR="00FA3E28" w:rsidRPr="00435FB7" w:rsidRDefault="00FA3E28" w:rsidP="00FA3E28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r w:rsidRPr="00435FB7">
              <w:rPr>
                <w:rFonts w:hint="eastAsia"/>
                <w:sz w:val="18"/>
                <w:szCs w:val="20"/>
              </w:rPr>
              <w:t>质押</w:t>
            </w:r>
          </w:p>
          <w:p w14:paraId="0EEF3129" w14:textId="77777777" w:rsidR="00FA3E28" w:rsidRPr="00435FB7" w:rsidRDefault="00FA3E28" w:rsidP="00FA3E28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3-</w:t>
            </w:r>
            <w:r w:rsidRPr="00435FB7">
              <w:rPr>
                <w:rFonts w:hint="eastAsia"/>
                <w:sz w:val="18"/>
                <w:szCs w:val="20"/>
              </w:rPr>
              <w:t>单人保证</w:t>
            </w:r>
          </w:p>
          <w:p w14:paraId="093DB02A" w14:textId="77777777" w:rsidR="00FA3E28" w:rsidRPr="00435FB7" w:rsidRDefault="00FA3E28" w:rsidP="00FA3E28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4-</w:t>
            </w:r>
            <w:r w:rsidRPr="00435FB7">
              <w:rPr>
                <w:rFonts w:hint="eastAsia"/>
                <w:sz w:val="18"/>
                <w:szCs w:val="20"/>
              </w:rPr>
              <w:t>多人保证</w:t>
            </w:r>
          </w:p>
          <w:p w14:paraId="1E9BEC90" w14:textId="77777777" w:rsidR="00FA3E28" w:rsidRPr="00435FB7" w:rsidRDefault="00FA3E28" w:rsidP="00FA3E28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5-</w:t>
            </w:r>
            <w:r w:rsidRPr="00435FB7">
              <w:rPr>
                <w:rFonts w:hint="eastAsia"/>
                <w:sz w:val="18"/>
                <w:szCs w:val="20"/>
              </w:rPr>
              <w:t>多人联保</w:t>
            </w:r>
          </w:p>
          <w:p w14:paraId="5ECF17B8" w14:textId="77777777" w:rsidR="00FA3E28" w:rsidRPr="00435FB7" w:rsidRDefault="00FA3E28" w:rsidP="00FA3E28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6-</w:t>
            </w:r>
            <w:r w:rsidRPr="00435FB7">
              <w:rPr>
                <w:rFonts w:hint="eastAsia"/>
                <w:sz w:val="18"/>
                <w:szCs w:val="20"/>
              </w:rPr>
              <w:t>多人分保</w:t>
            </w:r>
          </w:p>
          <w:p w14:paraId="0F8BCC03" w14:textId="49CDCBA7" w:rsidR="005C2E2F" w:rsidRPr="00435FB7" w:rsidRDefault="00FA3E28" w:rsidP="00FA3E28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7-</w:t>
            </w:r>
            <w:r w:rsidRPr="00435FB7">
              <w:rPr>
                <w:rFonts w:hint="eastAsia"/>
                <w:sz w:val="18"/>
                <w:szCs w:val="20"/>
              </w:rPr>
              <w:t>留置</w:t>
            </w:r>
          </w:p>
        </w:tc>
      </w:tr>
      <w:tr w:rsidR="005C2E2F" w14:paraId="4874CAA2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C96E6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EBB7" w14:textId="2E9CB3DD" w:rsidR="005C2E2F" w:rsidRPr="00435FB7" w:rsidRDefault="005C2E2F" w:rsidP="005C2E2F">
            <w:r w:rsidRPr="00435FB7">
              <w:rPr>
                <w:rFonts w:hint="eastAsia"/>
              </w:rPr>
              <w:t>DBRMC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0C219" w14:textId="4CACE5DF" w:rsidR="005C2E2F" w:rsidRPr="00435FB7" w:rsidRDefault="005C2E2F" w:rsidP="005C2E2F">
            <w:r w:rsidRPr="00435FB7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DACD" w14:textId="2F596305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BA46" w14:textId="103217D9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担保人名称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6EB10" w14:textId="6CC9A2E4" w:rsidR="005C2E2F" w:rsidRPr="00435FB7" w:rsidRDefault="005C2E2F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5C2E2F" w14:paraId="216DF602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E9293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F68E" w14:textId="0E7AF47A" w:rsidR="005C2E2F" w:rsidRPr="00435FB7" w:rsidRDefault="005C2E2F" w:rsidP="005C2E2F">
            <w:r w:rsidRPr="00435FB7">
              <w:rPr>
                <w:rFonts w:hint="eastAsia"/>
              </w:rPr>
              <w:t>DBRLX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487AA" w14:textId="1E019250" w:rsidR="005C2E2F" w:rsidRPr="00435FB7" w:rsidRDefault="005C2E2F" w:rsidP="005C2E2F">
            <w:r w:rsidRPr="00435FB7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7C0B" w14:textId="7C2C2D89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926D" w14:textId="43C62BBA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担保人类型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F404E" w14:textId="77777777" w:rsidR="00B22C80" w:rsidRPr="00435FB7" w:rsidRDefault="00B22C80" w:rsidP="00B22C80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435FB7">
              <w:rPr>
                <w:b/>
                <w:bCs/>
                <w:sz w:val="18"/>
                <w:szCs w:val="20"/>
              </w:rPr>
              <w:t>3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435FB7">
              <w:rPr>
                <w:b/>
                <w:bCs/>
                <w:sz w:val="18"/>
                <w:szCs w:val="20"/>
              </w:rPr>
              <w:t>:</w:t>
            </w:r>
          </w:p>
          <w:p w14:paraId="56E2BD49" w14:textId="77777777" w:rsidR="00B22C80" w:rsidRPr="00435FB7" w:rsidRDefault="00B22C80" w:rsidP="00B22C8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自然人</w:t>
            </w:r>
          </w:p>
          <w:p w14:paraId="53848843" w14:textId="77777777" w:rsidR="00B22C80" w:rsidRPr="00435FB7" w:rsidRDefault="00B22C80" w:rsidP="00B22C8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r w:rsidRPr="00435FB7">
              <w:rPr>
                <w:rFonts w:hint="eastAsia"/>
                <w:sz w:val="18"/>
                <w:szCs w:val="20"/>
              </w:rPr>
              <w:t>个体工商户</w:t>
            </w:r>
          </w:p>
          <w:p w14:paraId="1E6C5E04" w14:textId="77777777" w:rsidR="00B22C80" w:rsidRPr="00435FB7" w:rsidRDefault="00B22C80" w:rsidP="00B22C8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3-</w:t>
            </w:r>
            <w:r w:rsidRPr="00435FB7">
              <w:rPr>
                <w:rFonts w:hint="eastAsia"/>
                <w:sz w:val="18"/>
                <w:szCs w:val="20"/>
              </w:rPr>
              <w:t>广义政府</w:t>
            </w:r>
          </w:p>
          <w:p w14:paraId="3E5F739B" w14:textId="77777777" w:rsidR="00B22C80" w:rsidRPr="00435FB7" w:rsidRDefault="00B22C80" w:rsidP="00B22C8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4-</w:t>
            </w:r>
            <w:r w:rsidRPr="00435FB7">
              <w:rPr>
                <w:rFonts w:hint="eastAsia"/>
                <w:sz w:val="18"/>
                <w:szCs w:val="20"/>
              </w:rPr>
              <w:t>非金融企业</w:t>
            </w:r>
          </w:p>
          <w:p w14:paraId="6EE2C4F7" w14:textId="77777777" w:rsidR="00B22C80" w:rsidRPr="00435FB7" w:rsidRDefault="00B22C80" w:rsidP="00B22C8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5-</w:t>
            </w:r>
            <w:r w:rsidRPr="00435FB7">
              <w:rPr>
                <w:rFonts w:hint="eastAsia"/>
                <w:sz w:val="18"/>
                <w:szCs w:val="20"/>
              </w:rPr>
              <w:t>金融机构（实体）</w:t>
            </w:r>
          </w:p>
          <w:p w14:paraId="0CAB38C3" w14:textId="77777777" w:rsidR="00B22C80" w:rsidRPr="00435FB7" w:rsidRDefault="00B22C80" w:rsidP="00B22C8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6-</w:t>
            </w:r>
            <w:r w:rsidRPr="00435FB7">
              <w:rPr>
                <w:rFonts w:hint="eastAsia"/>
                <w:sz w:val="18"/>
                <w:szCs w:val="20"/>
              </w:rPr>
              <w:t>特定目的载体</w:t>
            </w:r>
          </w:p>
          <w:p w14:paraId="5A484438" w14:textId="1FAD3C3A" w:rsidR="00B22C80" w:rsidRPr="00435FB7" w:rsidRDefault="00B22C80" w:rsidP="00B22C80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7-</w:t>
            </w:r>
            <w:r w:rsidRPr="00435FB7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5C2E2F" w14:paraId="1850FF58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36027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7F33" w14:textId="1D5B69D4" w:rsidR="005C2E2F" w:rsidRPr="00435FB7" w:rsidRDefault="005C2E2F" w:rsidP="005C2E2F">
            <w:r w:rsidRPr="00435FB7">
              <w:rPr>
                <w:rFonts w:hint="eastAsia"/>
              </w:rPr>
              <w:t>DBRZJLX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A8DC" w14:textId="56F7A9B4" w:rsidR="005C2E2F" w:rsidRPr="00435FB7" w:rsidRDefault="005C2E2F" w:rsidP="005C2E2F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D7E3" w14:textId="1F7220DC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02C0" w14:textId="1B5CA6FC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担保人证件类型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FD44" w14:textId="77777777" w:rsidR="008950A3" w:rsidRPr="00435FB7" w:rsidRDefault="008950A3" w:rsidP="008950A3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个人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社团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)(2004)</w:t>
            </w:r>
          </w:p>
          <w:p w14:paraId="614A12C9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10-</w:t>
            </w:r>
            <w:r w:rsidRPr="00435FB7">
              <w:rPr>
                <w:rFonts w:hint="eastAsia"/>
                <w:sz w:val="18"/>
                <w:szCs w:val="20"/>
              </w:rPr>
              <w:t>居民身份证</w:t>
            </w:r>
          </w:p>
          <w:p w14:paraId="71BF973D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11-</w:t>
            </w:r>
            <w:r w:rsidRPr="00435FB7">
              <w:rPr>
                <w:rFonts w:hint="eastAsia"/>
                <w:sz w:val="18"/>
                <w:szCs w:val="20"/>
              </w:rPr>
              <w:t>临时居民身份证</w:t>
            </w:r>
          </w:p>
          <w:p w14:paraId="5E19E06A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12-</w:t>
            </w:r>
            <w:r w:rsidRPr="00435FB7">
              <w:rPr>
                <w:rFonts w:hint="eastAsia"/>
                <w:sz w:val="18"/>
                <w:szCs w:val="20"/>
              </w:rPr>
              <w:t>户口薄</w:t>
            </w:r>
          </w:p>
          <w:p w14:paraId="21C33A05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13-</w:t>
            </w:r>
            <w:r w:rsidRPr="00435FB7">
              <w:rPr>
                <w:rFonts w:hint="eastAsia"/>
                <w:sz w:val="18"/>
                <w:szCs w:val="20"/>
              </w:rPr>
              <w:t>普通护照</w:t>
            </w:r>
          </w:p>
          <w:p w14:paraId="5995A0CA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14-</w:t>
            </w:r>
            <w:r w:rsidRPr="00435FB7">
              <w:rPr>
                <w:rFonts w:hint="eastAsia"/>
                <w:sz w:val="18"/>
                <w:szCs w:val="20"/>
              </w:rPr>
              <w:t>外交护照</w:t>
            </w:r>
          </w:p>
          <w:p w14:paraId="5C465074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15-</w:t>
            </w:r>
            <w:r w:rsidRPr="00435FB7">
              <w:rPr>
                <w:rFonts w:hint="eastAsia"/>
                <w:sz w:val="18"/>
                <w:szCs w:val="20"/>
              </w:rPr>
              <w:t>公务护照</w:t>
            </w:r>
          </w:p>
          <w:p w14:paraId="108961A3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lastRenderedPageBreak/>
              <w:t>16-</w:t>
            </w:r>
            <w:r w:rsidRPr="00435FB7">
              <w:rPr>
                <w:rFonts w:hint="eastAsia"/>
                <w:sz w:val="18"/>
                <w:szCs w:val="20"/>
              </w:rPr>
              <w:t>公务普通护照</w:t>
            </w:r>
          </w:p>
          <w:p w14:paraId="0173687C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17-</w:t>
            </w:r>
            <w:r w:rsidRPr="00435FB7">
              <w:rPr>
                <w:rFonts w:hint="eastAsia"/>
                <w:sz w:val="18"/>
                <w:szCs w:val="20"/>
              </w:rPr>
              <w:t>中国人民解放军军官证</w:t>
            </w:r>
          </w:p>
          <w:p w14:paraId="437C0E5A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18-</w:t>
            </w:r>
            <w:r w:rsidRPr="00435FB7">
              <w:rPr>
                <w:rFonts w:hint="eastAsia"/>
                <w:sz w:val="18"/>
                <w:szCs w:val="20"/>
              </w:rPr>
              <w:t>中国人民解放军士兵证</w:t>
            </w:r>
          </w:p>
          <w:p w14:paraId="093F5A1B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19-</w:t>
            </w:r>
            <w:r w:rsidRPr="00435FB7">
              <w:rPr>
                <w:rFonts w:hint="eastAsia"/>
                <w:sz w:val="18"/>
                <w:szCs w:val="20"/>
              </w:rPr>
              <w:t>人民警察证</w:t>
            </w:r>
          </w:p>
          <w:p w14:paraId="5E7080B8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1A-</w:t>
            </w:r>
            <w:r w:rsidRPr="00435FB7">
              <w:rPr>
                <w:rFonts w:hint="eastAsia"/>
                <w:sz w:val="18"/>
                <w:szCs w:val="20"/>
              </w:rPr>
              <w:t>港澳居民居住证</w:t>
            </w:r>
          </w:p>
          <w:p w14:paraId="1D06F48D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1B-</w:t>
            </w:r>
            <w:r w:rsidRPr="00435FB7">
              <w:rPr>
                <w:rFonts w:hint="eastAsia"/>
                <w:sz w:val="18"/>
                <w:szCs w:val="20"/>
              </w:rPr>
              <w:t>台湾居民居住证</w:t>
            </w:r>
          </w:p>
          <w:p w14:paraId="2EE099AB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1C-</w:t>
            </w:r>
            <w:r w:rsidRPr="00435FB7">
              <w:rPr>
                <w:rFonts w:hint="eastAsia"/>
                <w:sz w:val="18"/>
                <w:szCs w:val="20"/>
              </w:rPr>
              <w:t>港澳居民来往内地通行证</w:t>
            </w:r>
          </w:p>
          <w:p w14:paraId="797403CB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1D-</w:t>
            </w:r>
            <w:r w:rsidRPr="00435FB7">
              <w:rPr>
                <w:rFonts w:hint="eastAsia"/>
                <w:sz w:val="18"/>
                <w:szCs w:val="20"/>
              </w:rPr>
              <w:t>台湾居民来往大陆通行证</w:t>
            </w:r>
          </w:p>
          <w:p w14:paraId="72C2784E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1E-</w:t>
            </w:r>
            <w:r w:rsidRPr="00435FB7">
              <w:rPr>
                <w:rFonts w:hint="eastAsia"/>
                <w:sz w:val="18"/>
                <w:szCs w:val="20"/>
              </w:rPr>
              <w:t>外国人永久居留身份证</w:t>
            </w:r>
          </w:p>
          <w:p w14:paraId="298E4864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1F-</w:t>
            </w:r>
            <w:r w:rsidRPr="00435FB7">
              <w:rPr>
                <w:rFonts w:hint="eastAsia"/>
                <w:sz w:val="18"/>
                <w:szCs w:val="20"/>
              </w:rPr>
              <w:t>外国人居留或居留许可</w:t>
            </w:r>
          </w:p>
          <w:p w14:paraId="527BE823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1G-</w:t>
            </w:r>
            <w:r w:rsidRPr="00435FB7">
              <w:rPr>
                <w:rFonts w:hint="eastAsia"/>
                <w:sz w:val="18"/>
                <w:szCs w:val="20"/>
              </w:rPr>
              <w:t>外国人临时居留证</w:t>
            </w:r>
          </w:p>
          <w:p w14:paraId="76856F50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1Z-</w:t>
            </w:r>
            <w:r w:rsidRPr="00435FB7">
              <w:rPr>
                <w:rFonts w:hint="eastAsia"/>
                <w:sz w:val="18"/>
                <w:szCs w:val="20"/>
              </w:rPr>
              <w:t>其他个人有效身份证件</w:t>
            </w:r>
          </w:p>
          <w:p w14:paraId="780C3FC7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21-</w:t>
            </w:r>
            <w:r w:rsidRPr="00435FB7">
              <w:rPr>
                <w:rFonts w:hint="eastAsia"/>
                <w:sz w:val="18"/>
                <w:szCs w:val="20"/>
              </w:rPr>
              <w:t>组织机构代码</w:t>
            </w:r>
          </w:p>
          <w:p w14:paraId="08F7AEE8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22-</w:t>
            </w:r>
            <w:r w:rsidRPr="00435FB7">
              <w:rPr>
                <w:rFonts w:hint="eastAsia"/>
                <w:sz w:val="18"/>
                <w:szCs w:val="20"/>
              </w:rPr>
              <w:t>营业执照号</w:t>
            </w:r>
            <w:r w:rsidRPr="00435FB7">
              <w:rPr>
                <w:rFonts w:hint="eastAsia"/>
                <w:sz w:val="18"/>
                <w:szCs w:val="20"/>
              </w:rPr>
              <w:t>(</w:t>
            </w:r>
            <w:r w:rsidRPr="00435FB7">
              <w:rPr>
                <w:rFonts w:hint="eastAsia"/>
                <w:sz w:val="18"/>
                <w:szCs w:val="20"/>
              </w:rPr>
              <w:t>工商注册号</w:t>
            </w:r>
            <w:r w:rsidRPr="00435FB7">
              <w:rPr>
                <w:rFonts w:hint="eastAsia"/>
                <w:sz w:val="18"/>
                <w:szCs w:val="20"/>
              </w:rPr>
              <w:t>)</w:t>
            </w:r>
          </w:p>
          <w:p w14:paraId="20FDA644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23-</w:t>
            </w:r>
            <w:r w:rsidRPr="00435FB7">
              <w:rPr>
                <w:rFonts w:hint="eastAsia"/>
                <w:sz w:val="18"/>
                <w:szCs w:val="20"/>
              </w:rPr>
              <w:t>社会信用代码</w:t>
            </w:r>
          </w:p>
          <w:p w14:paraId="3DE04A15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24-</w:t>
            </w:r>
            <w:r w:rsidRPr="00435FB7">
              <w:rPr>
                <w:rFonts w:hint="eastAsia"/>
                <w:sz w:val="18"/>
                <w:szCs w:val="20"/>
              </w:rPr>
              <w:t>事业单位证书号</w:t>
            </w:r>
          </w:p>
          <w:p w14:paraId="6086D720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25-</w:t>
            </w:r>
            <w:r w:rsidRPr="00435FB7">
              <w:rPr>
                <w:rFonts w:hint="eastAsia"/>
                <w:sz w:val="18"/>
                <w:szCs w:val="20"/>
              </w:rPr>
              <w:t>社会团体登记号</w:t>
            </w:r>
          </w:p>
          <w:p w14:paraId="2FF7DC1D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26-</w:t>
            </w:r>
            <w:r w:rsidRPr="00435FB7">
              <w:rPr>
                <w:rFonts w:hint="eastAsia"/>
                <w:sz w:val="18"/>
                <w:szCs w:val="20"/>
              </w:rPr>
              <w:t>机关法人成立批文</w:t>
            </w:r>
          </w:p>
          <w:p w14:paraId="52C4172E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31-</w:t>
            </w:r>
            <w:r w:rsidRPr="00435FB7">
              <w:rPr>
                <w:rFonts w:hint="eastAsia"/>
                <w:sz w:val="18"/>
                <w:szCs w:val="20"/>
              </w:rPr>
              <w:t>登记信息</w:t>
            </w:r>
          </w:p>
          <w:p w14:paraId="47BA26F6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32-</w:t>
            </w:r>
            <w:r w:rsidRPr="00435FB7">
              <w:rPr>
                <w:rFonts w:hint="eastAsia"/>
                <w:sz w:val="18"/>
                <w:szCs w:val="20"/>
              </w:rPr>
              <w:t>信托产品登记编码</w:t>
            </w:r>
          </w:p>
          <w:p w14:paraId="4B7590BF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33-</w:t>
            </w:r>
            <w:r w:rsidRPr="00435FB7">
              <w:rPr>
                <w:rFonts w:hint="eastAsia"/>
                <w:sz w:val="18"/>
                <w:szCs w:val="20"/>
              </w:rPr>
              <w:t>业务许可证</w:t>
            </w:r>
          </w:p>
          <w:p w14:paraId="783EC002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34-</w:t>
            </w:r>
            <w:r w:rsidRPr="00435FB7">
              <w:rPr>
                <w:rFonts w:hint="eastAsia"/>
                <w:sz w:val="18"/>
                <w:szCs w:val="20"/>
              </w:rPr>
              <w:t>法人登记证</w:t>
            </w:r>
          </w:p>
          <w:p w14:paraId="1A58F7A7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35-</w:t>
            </w:r>
            <w:r w:rsidRPr="00435FB7">
              <w:rPr>
                <w:rFonts w:hint="eastAsia"/>
                <w:sz w:val="18"/>
                <w:szCs w:val="20"/>
              </w:rPr>
              <w:t>备案证明</w:t>
            </w:r>
          </w:p>
          <w:p w14:paraId="62217CEF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36-</w:t>
            </w:r>
            <w:r w:rsidRPr="00435FB7">
              <w:rPr>
                <w:rFonts w:hint="eastAsia"/>
                <w:sz w:val="18"/>
                <w:szCs w:val="20"/>
              </w:rPr>
              <w:t>批文</w:t>
            </w:r>
          </w:p>
          <w:p w14:paraId="39C2D0AA" w14:textId="77777777" w:rsidR="008950A3" w:rsidRPr="00435FB7" w:rsidRDefault="008950A3" w:rsidP="008950A3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37-</w:t>
            </w:r>
            <w:r w:rsidRPr="00435FB7">
              <w:rPr>
                <w:rFonts w:hint="eastAsia"/>
                <w:sz w:val="18"/>
                <w:szCs w:val="20"/>
              </w:rPr>
              <w:t>确认函</w:t>
            </w:r>
          </w:p>
          <w:p w14:paraId="0FE326B7" w14:textId="01CBDC8F" w:rsidR="005C2E2F" w:rsidRPr="00435FB7" w:rsidRDefault="008950A3" w:rsidP="008950A3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99-</w:t>
            </w:r>
            <w:r w:rsidRPr="00435FB7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C2E2F" w14:paraId="19A42B3D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83AB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839DE" w14:textId="3802B5B6" w:rsidR="005C2E2F" w:rsidRPr="00435FB7" w:rsidRDefault="005C2E2F" w:rsidP="005C2E2F">
            <w:r w:rsidRPr="00435FB7">
              <w:rPr>
                <w:rFonts w:hint="eastAsia"/>
              </w:rPr>
              <w:t>DBRZJHM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0F881" w14:textId="5B01E467" w:rsidR="005C2E2F" w:rsidRPr="00435FB7" w:rsidRDefault="005C2E2F" w:rsidP="005C2E2F">
            <w:r w:rsidRPr="00435FB7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3445" w14:textId="154A6E7A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18E0" w14:textId="1DD51536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担保人证件号码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B331A" w14:textId="129B71CA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5C2E2F" w14:paraId="227F9F28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7EE1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4EAA" w14:textId="70691C8F" w:rsidR="005C2E2F" w:rsidRPr="00435FB7" w:rsidRDefault="005C2E2F" w:rsidP="005C2E2F">
            <w:r w:rsidRPr="00435FB7">
              <w:rPr>
                <w:rFonts w:hint="eastAsia"/>
              </w:rPr>
              <w:t>DBRJYDSBH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989D3" w14:textId="0B799369" w:rsidR="005C2E2F" w:rsidRPr="00435FB7" w:rsidRDefault="005C2E2F" w:rsidP="005C2E2F">
            <w:r w:rsidRPr="00435FB7"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5B17" w14:textId="4F09861A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8495C" w14:textId="20780635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担保人交易对手编号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33D9E" w14:textId="3792EE01" w:rsidR="005C2E2F" w:rsidRPr="00435FB7" w:rsidRDefault="005C2E2F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5C2E2F" w14:paraId="0D9CDCD6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98352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FA6B3" w14:textId="1AC17289" w:rsidR="005C2E2F" w:rsidRPr="00435FB7" w:rsidRDefault="005C2E2F" w:rsidP="005C2E2F">
            <w:r w:rsidRPr="00435FB7">
              <w:rPr>
                <w:rFonts w:hint="eastAsia"/>
              </w:rPr>
              <w:t>DBQSRQ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AE68F" w14:textId="0A53A0E7" w:rsidR="005C2E2F" w:rsidRPr="00435FB7" w:rsidRDefault="005C2E2F" w:rsidP="005C2E2F">
            <w:r w:rsidRPr="00435FB7">
              <w:rPr>
                <w:rFonts w:hint="eastAsia"/>
              </w:rPr>
              <w:t>C8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EB5F" w14:textId="0008B780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52E2" w14:textId="3B8DD0AE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担保起始日期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8ADB" w14:textId="1BE8C3BB" w:rsidR="005C2E2F" w:rsidRPr="00435FB7" w:rsidRDefault="00042292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C2E2F" w14:paraId="4ACCA6EF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0B916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95570" w14:textId="6509C4BA" w:rsidR="005C2E2F" w:rsidRPr="00435FB7" w:rsidRDefault="005C2E2F" w:rsidP="005C2E2F">
            <w:r w:rsidRPr="00435FB7">
              <w:rPr>
                <w:rFonts w:hint="eastAsia"/>
              </w:rPr>
              <w:t>DBDQRQ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F785C" w14:textId="42CD0BC1" w:rsidR="005C2E2F" w:rsidRPr="00435FB7" w:rsidRDefault="005C2E2F" w:rsidP="005C2E2F">
            <w:r w:rsidRPr="00435FB7">
              <w:rPr>
                <w:rFonts w:hint="eastAsia"/>
              </w:rPr>
              <w:t>C8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56FD" w14:textId="3213DDFE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ADB29" w14:textId="37BDFF09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担保到期日期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9706" w14:textId="3A1FC127" w:rsidR="005C2E2F" w:rsidRPr="00435FB7" w:rsidRDefault="00042292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C2E2F" w14:paraId="04F556E7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CEC14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7928" w14:textId="533C18DD" w:rsidR="005C2E2F" w:rsidRPr="00435FB7" w:rsidRDefault="005C2E2F" w:rsidP="005C2E2F">
            <w:r w:rsidRPr="00435FB7">
              <w:rPr>
                <w:rFonts w:hint="eastAsia"/>
              </w:rPr>
              <w:t>DBHTZT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9CEB9" w14:textId="4392B452" w:rsidR="005C2E2F" w:rsidRPr="00435FB7" w:rsidRDefault="005C2E2F" w:rsidP="005C2E2F">
            <w:r w:rsidRPr="00435FB7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44DC" w14:textId="680E083A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A6180" w14:textId="574F9FE0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担保合同状态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0302" w14:textId="77777777" w:rsidR="00F803A4" w:rsidRPr="00435FB7" w:rsidRDefault="00F803A4" w:rsidP="00F803A4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担保合同状态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(6003)</w:t>
            </w:r>
          </w:p>
          <w:p w14:paraId="2A422EA8" w14:textId="77777777" w:rsidR="00F803A4" w:rsidRPr="00435FB7" w:rsidRDefault="00F803A4" w:rsidP="00F803A4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合同已签但未生效</w:t>
            </w:r>
          </w:p>
          <w:p w14:paraId="4804AF15" w14:textId="77777777" w:rsidR="00F803A4" w:rsidRPr="00435FB7" w:rsidRDefault="00F803A4" w:rsidP="00F803A4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r w:rsidRPr="00435FB7">
              <w:rPr>
                <w:rFonts w:hint="eastAsia"/>
                <w:sz w:val="18"/>
                <w:szCs w:val="20"/>
              </w:rPr>
              <w:t>已生效</w:t>
            </w:r>
          </w:p>
          <w:p w14:paraId="400B1A1B" w14:textId="76BDA07A" w:rsidR="005C2E2F" w:rsidRPr="00435FB7" w:rsidRDefault="00F803A4" w:rsidP="00F803A4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3-</w:t>
            </w:r>
            <w:r w:rsidRPr="00435FB7">
              <w:rPr>
                <w:rFonts w:hint="eastAsia"/>
                <w:sz w:val="18"/>
                <w:szCs w:val="20"/>
              </w:rPr>
              <w:t>已失效</w:t>
            </w:r>
          </w:p>
        </w:tc>
      </w:tr>
      <w:tr w:rsidR="005C2E2F" w14:paraId="74A7BDF5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8E45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C94E" w14:textId="5724F55B" w:rsidR="005C2E2F" w:rsidRPr="00435FB7" w:rsidRDefault="005C2E2F" w:rsidP="005C2E2F">
            <w:r w:rsidRPr="00435FB7">
              <w:rPr>
                <w:rFonts w:hint="eastAsia"/>
              </w:rPr>
              <w:t>DBHTQDRQ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87FD2" w14:textId="3FE58F48" w:rsidR="005C2E2F" w:rsidRPr="00435FB7" w:rsidRDefault="005C2E2F" w:rsidP="005C2E2F">
            <w:r w:rsidRPr="00435FB7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3D87" w14:textId="2C0C1F13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164A0" w14:textId="4B612B18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担保合同签订日期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E044D" w14:textId="17881D6D" w:rsidR="005C2E2F" w:rsidRPr="00435FB7" w:rsidRDefault="00042292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C2E2F" w14:paraId="0B5EF364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64DA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CE685" w14:textId="61DACF14" w:rsidR="005C2E2F" w:rsidRPr="00435FB7" w:rsidRDefault="005C2E2F" w:rsidP="005C2E2F">
            <w:r w:rsidRPr="00435FB7">
              <w:rPr>
                <w:rFonts w:hint="eastAsia"/>
              </w:rPr>
              <w:t>DBHTSXRQ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68A9" w14:textId="22470D3B" w:rsidR="005C2E2F" w:rsidRPr="00435FB7" w:rsidRDefault="005C2E2F" w:rsidP="005C2E2F">
            <w:r w:rsidRPr="00435FB7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0E43" w14:textId="6D8DCD3F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E55A" w14:textId="38D2316F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担保合同生效日期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E6C55" w14:textId="0D21FE32" w:rsidR="005C2E2F" w:rsidRPr="00435FB7" w:rsidRDefault="00042292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C2E2F" w14:paraId="31858121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BF634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10F8A" w14:textId="2E80AC47" w:rsidR="005C2E2F" w:rsidRPr="00435FB7" w:rsidRDefault="005C2E2F" w:rsidP="005C2E2F">
            <w:r w:rsidRPr="00435FB7">
              <w:rPr>
                <w:rFonts w:hint="eastAsia"/>
              </w:rPr>
              <w:t>DBHTDQRQ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E1B7D" w14:textId="195DE9C0" w:rsidR="005C2E2F" w:rsidRPr="00435FB7" w:rsidRDefault="005C2E2F" w:rsidP="005C2E2F">
            <w:r w:rsidRPr="00435FB7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7C00" w14:textId="6A84B5F3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EF3ED" w14:textId="39787640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担保合同到期日期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0A277" w14:textId="4C9CCF8E" w:rsidR="005C2E2F" w:rsidRPr="00435FB7" w:rsidRDefault="00042292" w:rsidP="005C2E2F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C2E2F" w14:paraId="75B36008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96EB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59D99" w14:textId="5D8AEFBA" w:rsidR="005C2E2F" w:rsidRPr="00435FB7" w:rsidRDefault="005C2E2F" w:rsidP="005C2E2F">
            <w:r w:rsidRPr="00435FB7">
              <w:rPr>
                <w:rFonts w:hint="eastAsia"/>
              </w:rPr>
              <w:t>DBZJE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BC376" w14:textId="361B9FD1" w:rsidR="005C2E2F" w:rsidRPr="00435FB7" w:rsidRDefault="005C2E2F" w:rsidP="005C2E2F">
            <w:r w:rsidRPr="00435FB7">
              <w:rPr>
                <w:rFonts w:hint="eastAsia"/>
              </w:rPr>
              <w:t>DECIMAL(20</w:t>
            </w:r>
            <w:r w:rsidRPr="00435FB7">
              <w:rPr>
                <w:rFonts w:hint="eastAsia"/>
              </w:rPr>
              <w:t>，</w:t>
            </w:r>
            <w:r w:rsidRPr="00435FB7">
              <w:rPr>
                <w:rFonts w:hint="eastAsia"/>
              </w:rPr>
              <w:t>2</w:t>
            </w:r>
            <w:r w:rsidRPr="00435FB7">
              <w:rPr>
                <w:rFonts w:hint="eastAsia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4747" w14:textId="782924C9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95E97" w14:textId="08B37200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担保总金额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E7AA2" w14:textId="6729262A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5C2E2F" w14:paraId="10AF4149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022C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84825" w14:textId="30AA13FE" w:rsidR="005C2E2F" w:rsidRPr="00435FB7" w:rsidRDefault="005C2E2F" w:rsidP="005C2E2F">
            <w:r w:rsidRPr="00435FB7">
              <w:rPr>
                <w:rFonts w:hint="eastAsia"/>
              </w:rPr>
              <w:t>DBQCSW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9E83" w14:textId="07CDBEFC" w:rsidR="005C2E2F" w:rsidRPr="00435FB7" w:rsidRDefault="005C2E2F" w:rsidP="005C2E2F">
            <w:r w:rsidRPr="00435FB7"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F729" w14:textId="715B12F2" w:rsidR="005C2E2F" w:rsidRPr="00435FB7" w:rsidRDefault="005C2E2F" w:rsidP="005C2E2F">
            <w:pPr>
              <w:jc w:val="center"/>
            </w:pPr>
            <w:r w:rsidRPr="00435FB7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3A535" w14:textId="40E30C1A" w:rsidR="005C2E2F" w:rsidRPr="00435FB7" w:rsidRDefault="005C2E2F" w:rsidP="005C2E2F">
            <w:pPr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担保清偿顺位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08C1" w14:textId="01F079AB" w:rsidR="009C56B0" w:rsidRPr="00435FB7" w:rsidRDefault="009C56B0" w:rsidP="009C56B0">
            <w:pPr>
              <w:rPr>
                <w:b/>
                <w:bCs/>
                <w:sz w:val="18"/>
                <w:szCs w:val="20"/>
              </w:rPr>
            </w:pPr>
            <w:r w:rsidRPr="00435FB7">
              <w:rPr>
                <w:rFonts w:hint="eastAsia"/>
                <w:b/>
                <w:bCs/>
                <w:sz w:val="18"/>
                <w:szCs w:val="20"/>
              </w:rPr>
              <w:t>担保清偿顺位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(6004)</w:t>
            </w:r>
            <w:r w:rsidRPr="00435FB7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2C9D9082" w14:textId="77777777" w:rsidR="009C56B0" w:rsidRPr="00435FB7" w:rsidRDefault="009C56B0" w:rsidP="009C56B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0-</w:t>
            </w:r>
            <w:r w:rsidRPr="00435FB7">
              <w:rPr>
                <w:rFonts w:hint="eastAsia"/>
                <w:sz w:val="18"/>
                <w:szCs w:val="20"/>
              </w:rPr>
              <w:t>无</w:t>
            </w:r>
          </w:p>
          <w:p w14:paraId="33BD8E23" w14:textId="77777777" w:rsidR="009C56B0" w:rsidRPr="00435FB7" w:rsidRDefault="009C56B0" w:rsidP="009C56B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1-</w:t>
            </w:r>
            <w:r w:rsidRPr="00435FB7">
              <w:rPr>
                <w:rFonts w:hint="eastAsia"/>
                <w:sz w:val="18"/>
                <w:szCs w:val="20"/>
              </w:rPr>
              <w:t>第一顺位</w:t>
            </w:r>
          </w:p>
          <w:p w14:paraId="0A02B66D" w14:textId="77777777" w:rsidR="009C56B0" w:rsidRPr="00435FB7" w:rsidRDefault="009C56B0" w:rsidP="009C56B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2-</w:t>
            </w:r>
            <w:r w:rsidRPr="00435FB7">
              <w:rPr>
                <w:rFonts w:hint="eastAsia"/>
                <w:sz w:val="18"/>
                <w:szCs w:val="20"/>
              </w:rPr>
              <w:t>第二顺位</w:t>
            </w:r>
          </w:p>
          <w:p w14:paraId="251D21AE" w14:textId="77777777" w:rsidR="009C56B0" w:rsidRPr="00435FB7" w:rsidRDefault="009C56B0" w:rsidP="009C56B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3-</w:t>
            </w:r>
            <w:r w:rsidRPr="00435FB7">
              <w:rPr>
                <w:rFonts w:hint="eastAsia"/>
                <w:sz w:val="18"/>
                <w:szCs w:val="20"/>
              </w:rPr>
              <w:t>第三顺位</w:t>
            </w:r>
          </w:p>
          <w:p w14:paraId="1F295BB0" w14:textId="69A1DEE2" w:rsidR="005C2E2F" w:rsidRPr="00435FB7" w:rsidRDefault="009C56B0" w:rsidP="009C56B0">
            <w:pPr>
              <w:ind w:leftChars="100" w:left="210"/>
              <w:rPr>
                <w:sz w:val="18"/>
                <w:szCs w:val="20"/>
              </w:rPr>
            </w:pPr>
            <w:r w:rsidRPr="00435FB7">
              <w:rPr>
                <w:rFonts w:hint="eastAsia"/>
                <w:sz w:val="18"/>
                <w:szCs w:val="20"/>
              </w:rPr>
              <w:t>4-</w:t>
            </w:r>
            <w:r w:rsidRPr="00435FB7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C2E2F" w14:paraId="4027026C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58E6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3F0D" w14:textId="7495FAF2" w:rsidR="005C2E2F" w:rsidRDefault="005C2E2F" w:rsidP="005C2E2F">
            <w:r>
              <w:rPr>
                <w:rFonts w:hint="eastAsia"/>
              </w:rPr>
              <w:t>BZLX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CB36" w14:textId="38C90363" w:rsidR="005C2E2F" w:rsidRDefault="005C2E2F" w:rsidP="005C2E2F">
            <w:r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2A943" w14:textId="1293AEFB" w:rsidR="005C2E2F" w:rsidRDefault="005C2E2F" w:rsidP="005C2E2F">
            <w:r>
              <w:rPr>
                <w:rFonts w:hint="eastAsia"/>
              </w:rPr>
              <w:t xml:space="preserve">　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45697" w14:textId="46AC87A2" w:rsidR="005C2E2F" w:rsidRPr="005C2E2F" w:rsidRDefault="005C2E2F" w:rsidP="005C2E2F">
            <w:pPr>
              <w:rPr>
                <w:sz w:val="18"/>
                <w:szCs w:val="20"/>
              </w:rPr>
            </w:pPr>
            <w:r w:rsidRPr="005C2E2F">
              <w:rPr>
                <w:rFonts w:hint="eastAsia"/>
                <w:sz w:val="18"/>
                <w:szCs w:val="20"/>
              </w:rPr>
              <w:t>保证类型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7D81" w14:textId="77777777" w:rsidR="005C2E2F" w:rsidRDefault="005C2E2F" w:rsidP="005C2E2F">
            <w:pPr>
              <w:rPr>
                <w:sz w:val="18"/>
                <w:szCs w:val="20"/>
              </w:rPr>
            </w:pPr>
            <w:r w:rsidRPr="005C2E2F">
              <w:rPr>
                <w:rFonts w:hint="eastAsia"/>
                <w:sz w:val="18"/>
                <w:szCs w:val="20"/>
              </w:rPr>
              <w:t>但担保类型选择单人保证／多人保证／多人联保／多人分保，需填写</w:t>
            </w:r>
          </w:p>
          <w:p w14:paraId="62DADD41" w14:textId="77777777" w:rsidR="00042292" w:rsidRPr="00042292" w:rsidRDefault="00042292" w:rsidP="00042292">
            <w:pPr>
              <w:rPr>
                <w:b/>
                <w:bCs/>
                <w:sz w:val="18"/>
                <w:szCs w:val="20"/>
              </w:rPr>
            </w:pPr>
            <w:r w:rsidRPr="00042292">
              <w:rPr>
                <w:rFonts w:hint="eastAsia"/>
                <w:b/>
                <w:bCs/>
                <w:sz w:val="18"/>
                <w:szCs w:val="20"/>
              </w:rPr>
              <w:t>保证类型</w:t>
            </w:r>
            <w:r w:rsidRPr="00042292">
              <w:rPr>
                <w:rFonts w:hint="eastAsia"/>
                <w:b/>
                <w:bCs/>
                <w:sz w:val="18"/>
                <w:szCs w:val="20"/>
              </w:rPr>
              <w:t>(6005)</w:t>
            </w:r>
          </w:p>
          <w:p w14:paraId="0166E88C" w14:textId="77777777" w:rsidR="00042292" w:rsidRPr="00042292" w:rsidRDefault="00042292" w:rsidP="00042292">
            <w:pPr>
              <w:ind w:leftChars="100" w:left="210"/>
              <w:rPr>
                <w:sz w:val="18"/>
                <w:szCs w:val="20"/>
              </w:rPr>
            </w:pPr>
            <w:r w:rsidRPr="00042292">
              <w:rPr>
                <w:rFonts w:hint="eastAsia"/>
                <w:sz w:val="18"/>
                <w:szCs w:val="20"/>
              </w:rPr>
              <w:t>1-</w:t>
            </w:r>
            <w:r w:rsidRPr="00042292">
              <w:rPr>
                <w:rFonts w:hint="eastAsia"/>
                <w:sz w:val="18"/>
                <w:szCs w:val="20"/>
              </w:rPr>
              <w:t>一般保证</w:t>
            </w:r>
          </w:p>
          <w:p w14:paraId="075AC43D" w14:textId="63F405D8" w:rsidR="00042292" w:rsidRPr="00042292" w:rsidRDefault="00042292" w:rsidP="00042292">
            <w:pPr>
              <w:ind w:leftChars="100" w:left="210"/>
              <w:rPr>
                <w:sz w:val="18"/>
                <w:szCs w:val="20"/>
              </w:rPr>
            </w:pPr>
            <w:r w:rsidRPr="00042292">
              <w:rPr>
                <w:rFonts w:hint="eastAsia"/>
                <w:sz w:val="18"/>
                <w:szCs w:val="20"/>
              </w:rPr>
              <w:t>2-</w:t>
            </w:r>
            <w:r w:rsidRPr="00042292">
              <w:rPr>
                <w:rFonts w:hint="eastAsia"/>
                <w:sz w:val="18"/>
                <w:szCs w:val="20"/>
              </w:rPr>
              <w:t>连带责任保证</w:t>
            </w:r>
          </w:p>
        </w:tc>
      </w:tr>
      <w:tr w:rsidR="005C2E2F" w14:paraId="7DD52CB6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4345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84C2" w14:textId="115F6D26" w:rsidR="005C2E2F" w:rsidRDefault="005C2E2F" w:rsidP="005C2E2F">
            <w:r>
              <w:rPr>
                <w:rFonts w:hint="eastAsia"/>
              </w:rPr>
              <w:t>BZRLX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E664" w14:textId="14EAF78A" w:rsidR="005C2E2F" w:rsidRDefault="005C2E2F" w:rsidP="005C2E2F">
            <w:r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2A9F" w14:textId="15272D78" w:rsidR="005C2E2F" w:rsidRDefault="005C2E2F" w:rsidP="005C2E2F">
            <w:r>
              <w:rPr>
                <w:rFonts w:hint="eastAsia"/>
              </w:rPr>
              <w:t xml:space="preserve">　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3FA9E" w14:textId="1B08213F" w:rsidR="005C2E2F" w:rsidRPr="005C2E2F" w:rsidRDefault="005C2E2F" w:rsidP="005C2E2F">
            <w:pPr>
              <w:rPr>
                <w:sz w:val="18"/>
                <w:szCs w:val="20"/>
              </w:rPr>
            </w:pPr>
            <w:r w:rsidRPr="005C2E2F">
              <w:rPr>
                <w:rFonts w:hint="eastAsia"/>
                <w:sz w:val="18"/>
                <w:szCs w:val="20"/>
              </w:rPr>
              <w:t>保证人类型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184B" w14:textId="77777777" w:rsidR="005C2E2F" w:rsidRDefault="005C2E2F" w:rsidP="005C2E2F">
            <w:pPr>
              <w:rPr>
                <w:sz w:val="18"/>
                <w:szCs w:val="20"/>
              </w:rPr>
            </w:pPr>
            <w:r w:rsidRPr="005C2E2F">
              <w:rPr>
                <w:rFonts w:hint="eastAsia"/>
                <w:sz w:val="18"/>
                <w:szCs w:val="20"/>
              </w:rPr>
              <w:t>但担保类型选择单人保证／多人保证／多人联保／多人分保，需填写</w:t>
            </w:r>
          </w:p>
          <w:p w14:paraId="4915FC53" w14:textId="3BD73147" w:rsidR="00042292" w:rsidRPr="00042292" w:rsidRDefault="00042292" w:rsidP="00042292">
            <w:pPr>
              <w:rPr>
                <w:b/>
                <w:bCs/>
                <w:sz w:val="18"/>
                <w:szCs w:val="20"/>
              </w:rPr>
            </w:pPr>
            <w:r w:rsidRPr="00042292">
              <w:rPr>
                <w:rFonts w:hint="eastAsia"/>
                <w:b/>
                <w:bCs/>
                <w:sz w:val="18"/>
                <w:szCs w:val="20"/>
              </w:rPr>
              <w:t>保证人类型</w:t>
            </w:r>
            <w:r w:rsidRPr="00042292">
              <w:rPr>
                <w:rFonts w:hint="eastAsia"/>
                <w:b/>
                <w:bCs/>
                <w:sz w:val="18"/>
                <w:szCs w:val="20"/>
              </w:rPr>
              <w:t>(6006)</w:t>
            </w:r>
            <w:r w:rsidRPr="00042292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6B7DD6AA" w14:textId="77777777" w:rsidR="00042292" w:rsidRPr="00042292" w:rsidRDefault="00042292" w:rsidP="00042292">
            <w:pPr>
              <w:ind w:leftChars="100" w:left="210"/>
              <w:rPr>
                <w:sz w:val="18"/>
                <w:szCs w:val="20"/>
              </w:rPr>
            </w:pPr>
            <w:r w:rsidRPr="00042292">
              <w:rPr>
                <w:rFonts w:hint="eastAsia"/>
                <w:sz w:val="18"/>
                <w:szCs w:val="20"/>
              </w:rPr>
              <w:t>1-</w:t>
            </w:r>
            <w:r w:rsidRPr="00042292">
              <w:rPr>
                <w:rFonts w:hint="eastAsia"/>
                <w:sz w:val="18"/>
                <w:szCs w:val="20"/>
              </w:rPr>
              <w:t>自然人</w:t>
            </w:r>
          </w:p>
          <w:p w14:paraId="55A121C8" w14:textId="77777777" w:rsidR="00042292" w:rsidRPr="00042292" w:rsidRDefault="00042292" w:rsidP="00042292">
            <w:pPr>
              <w:ind w:leftChars="100" w:left="210"/>
              <w:rPr>
                <w:sz w:val="18"/>
                <w:szCs w:val="20"/>
              </w:rPr>
            </w:pPr>
            <w:r w:rsidRPr="00042292">
              <w:rPr>
                <w:rFonts w:hint="eastAsia"/>
                <w:sz w:val="18"/>
                <w:szCs w:val="20"/>
              </w:rPr>
              <w:t>2-</w:t>
            </w:r>
            <w:r w:rsidRPr="00042292">
              <w:rPr>
                <w:rFonts w:hint="eastAsia"/>
                <w:sz w:val="18"/>
                <w:szCs w:val="20"/>
              </w:rPr>
              <w:t>专业担保公司</w:t>
            </w:r>
          </w:p>
          <w:p w14:paraId="2199D066" w14:textId="77777777" w:rsidR="00042292" w:rsidRPr="00042292" w:rsidRDefault="00042292" w:rsidP="00042292">
            <w:pPr>
              <w:ind w:leftChars="100" w:left="210"/>
              <w:rPr>
                <w:sz w:val="18"/>
                <w:szCs w:val="20"/>
              </w:rPr>
            </w:pPr>
            <w:r w:rsidRPr="00042292">
              <w:rPr>
                <w:rFonts w:hint="eastAsia"/>
                <w:sz w:val="18"/>
                <w:szCs w:val="20"/>
              </w:rPr>
              <w:t>3-</w:t>
            </w:r>
            <w:r w:rsidRPr="00042292">
              <w:rPr>
                <w:rFonts w:hint="eastAsia"/>
                <w:sz w:val="18"/>
                <w:szCs w:val="20"/>
              </w:rPr>
              <w:t>普通企业担保</w:t>
            </w:r>
          </w:p>
          <w:p w14:paraId="4022459B" w14:textId="24DC8B42" w:rsidR="00042292" w:rsidRPr="00042292" w:rsidRDefault="00042292" w:rsidP="00042292">
            <w:pPr>
              <w:ind w:leftChars="100" w:left="210"/>
              <w:rPr>
                <w:sz w:val="18"/>
                <w:szCs w:val="20"/>
              </w:rPr>
            </w:pPr>
            <w:r w:rsidRPr="00042292">
              <w:rPr>
                <w:rFonts w:hint="eastAsia"/>
                <w:sz w:val="18"/>
                <w:szCs w:val="20"/>
              </w:rPr>
              <w:t>4-</w:t>
            </w:r>
            <w:r w:rsidRPr="00042292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C2E2F" w14:paraId="4DD6CC62" w14:textId="77777777" w:rsidTr="00990C7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56FB" w14:textId="77777777" w:rsidR="005C2E2F" w:rsidRDefault="005C2E2F" w:rsidP="005C2E2F">
            <w:pPr>
              <w:numPr>
                <w:ilvl w:val="0"/>
                <w:numId w:val="3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891E" w14:textId="18F12846" w:rsidR="005C2E2F" w:rsidRDefault="005C2E2F" w:rsidP="005C2E2F">
            <w:r>
              <w:rPr>
                <w:rFonts w:hint="eastAsia"/>
              </w:rPr>
              <w:t>DBRSFJKRGLF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D04A3" w14:textId="76A2B814" w:rsidR="005C2E2F" w:rsidRDefault="005C2E2F" w:rsidP="005C2E2F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B8A7" w14:textId="11A26C1A" w:rsidR="005C2E2F" w:rsidRDefault="005C2E2F" w:rsidP="005C2E2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DDE5" w14:textId="5E2C764E" w:rsidR="005C2E2F" w:rsidRPr="005C2E2F" w:rsidRDefault="005C2E2F" w:rsidP="005C2E2F">
            <w:pPr>
              <w:rPr>
                <w:sz w:val="18"/>
                <w:szCs w:val="20"/>
              </w:rPr>
            </w:pPr>
            <w:r w:rsidRPr="005C2E2F">
              <w:rPr>
                <w:rFonts w:hint="eastAsia"/>
                <w:sz w:val="18"/>
                <w:szCs w:val="20"/>
              </w:rPr>
              <w:t>担保人是否借款人关联方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845D" w14:textId="6AC385C5" w:rsidR="005C2E2F" w:rsidRPr="005C2E2F" w:rsidRDefault="005C2E2F" w:rsidP="005C2E2F">
            <w:pPr>
              <w:rPr>
                <w:sz w:val="18"/>
                <w:szCs w:val="20"/>
              </w:rPr>
            </w:pPr>
            <w:r w:rsidRPr="005C2E2F">
              <w:rPr>
                <w:rFonts w:hint="eastAsia"/>
                <w:sz w:val="18"/>
                <w:szCs w:val="20"/>
              </w:rPr>
              <w:t>必填</w:t>
            </w:r>
          </w:p>
        </w:tc>
      </w:tr>
    </w:tbl>
    <w:p w14:paraId="33B9C6A6" w14:textId="25522A9C" w:rsidR="0026042E" w:rsidRDefault="0026042E" w:rsidP="0026042E"/>
    <w:p w14:paraId="5C39729E" w14:textId="22EF1056" w:rsidR="005C2E2F" w:rsidRDefault="005C2E2F" w:rsidP="0026042E"/>
    <w:p w14:paraId="48526D29" w14:textId="77777777" w:rsidR="005C2E2F" w:rsidRPr="0026042E" w:rsidRDefault="005C2E2F" w:rsidP="0026042E"/>
    <w:p w14:paraId="0A38FA6B" w14:textId="16454621" w:rsidR="006B4E20" w:rsidRDefault="006B4E20" w:rsidP="006B4E20">
      <w:pPr>
        <w:pStyle w:val="2"/>
      </w:pPr>
      <w:r>
        <w:rPr>
          <w:rFonts w:hint="eastAsia"/>
        </w:rPr>
        <w:t>固有抵质押物信息</w:t>
      </w:r>
    </w:p>
    <w:p w14:paraId="7AB982E4" w14:textId="4D11BBC9" w:rsidR="005573FE" w:rsidRPr="00204B37" w:rsidRDefault="005573FE" w:rsidP="005573FE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6B4E20">
        <w:t xml:space="preserve"> </w:t>
      </w:r>
      <w:r>
        <w:t>V_E4_I10GYDZYWXX</w:t>
      </w:r>
    </w:p>
    <w:p w14:paraId="39DF52C0" w14:textId="6AE7B4DF" w:rsidR="005573FE" w:rsidRDefault="005573FE" w:rsidP="005573FE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2A2C5F" w:rsidRPr="002A2C5F">
        <w:t xml:space="preserve">REPORT_MONTH </w:t>
      </w:r>
      <w:r w:rsidR="002A2C5F">
        <w:rPr>
          <w:b/>
          <w:bCs/>
        </w:rPr>
        <w:t xml:space="preserve">+ </w:t>
      </w:r>
      <w:r w:rsidRPr="00990C76">
        <w:rPr>
          <w:rFonts w:hint="eastAsia"/>
          <w:sz w:val="18"/>
          <w:szCs w:val="20"/>
        </w:rPr>
        <w:t>DZYWBH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990C76" w:rsidRPr="00F65621" w14:paraId="1F3C9F87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B3DE313" w14:textId="77777777" w:rsidR="00990C76" w:rsidRPr="00F65621" w:rsidRDefault="00990C76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03D471C" w14:textId="77777777" w:rsidR="00990C76" w:rsidRPr="00F65621" w:rsidRDefault="00990C76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9DDFCFF" w14:textId="77777777" w:rsidR="00990C76" w:rsidRPr="00F65621" w:rsidRDefault="00990C76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43FBE58" w14:textId="77777777" w:rsidR="00990C76" w:rsidRPr="00F65621" w:rsidRDefault="00990C76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C760B9D" w14:textId="77777777" w:rsidR="00990C76" w:rsidRPr="00F65621" w:rsidRDefault="00990C76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7A8511D" w14:textId="77777777" w:rsidR="00990C76" w:rsidRPr="00F65621" w:rsidRDefault="00990C76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990C76" w14:paraId="4BD8117F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B749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6308" w14:textId="77777777" w:rsidR="00990C76" w:rsidRPr="00BA5E1F" w:rsidRDefault="00990C76" w:rsidP="00437B7B">
            <w:pPr>
              <w:rPr>
                <w:kern w:val="0"/>
                <w:sz w:val="18"/>
                <w:szCs w:val="20"/>
              </w:rPr>
            </w:pPr>
            <w:r w:rsidRPr="00BA5E1F">
              <w:rPr>
                <w:kern w:val="0"/>
                <w:sz w:val="18"/>
                <w:szCs w:val="2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7F8F5" w14:textId="77777777" w:rsidR="00990C76" w:rsidRPr="00BA5E1F" w:rsidRDefault="00990C76" w:rsidP="00437B7B">
            <w:pPr>
              <w:rPr>
                <w:kern w:val="0"/>
                <w:sz w:val="18"/>
                <w:szCs w:val="20"/>
              </w:rPr>
            </w:pPr>
            <w:r w:rsidRPr="00BA5E1F">
              <w:rPr>
                <w:rFonts w:hint="eastAsia"/>
                <w:kern w:val="0"/>
                <w:sz w:val="18"/>
                <w:szCs w:val="20"/>
              </w:rPr>
              <w:t>I</w:t>
            </w:r>
            <w:r w:rsidRPr="00BA5E1F">
              <w:rPr>
                <w:kern w:val="0"/>
                <w:sz w:val="18"/>
                <w:szCs w:val="2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69AAF" w14:textId="77777777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8F094" w14:textId="77777777" w:rsidR="00990C76" w:rsidRPr="00BA5E1F" w:rsidRDefault="00990C76" w:rsidP="00437B7B">
            <w:pPr>
              <w:rPr>
                <w:kern w:val="0"/>
                <w:sz w:val="18"/>
                <w:szCs w:val="20"/>
              </w:rPr>
            </w:pPr>
            <w:r w:rsidRPr="00BA5E1F"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6922" w14:textId="77777777" w:rsidR="00990C76" w:rsidRPr="00BA5E1F" w:rsidRDefault="00990C76" w:rsidP="00437B7B">
            <w:pPr>
              <w:rPr>
                <w:sz w:val="18"/>
                <w:szCs w:val="20"/>
              </w:rPr>
            </w:pPr>
          </w:p>
        </w:tc>
      </w:tr>
      <w:tr w:rsidR="00990C76" w14:paraId="1A47755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0E4D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7FA7" w14:textId="22BC9DEE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DBHTBH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F2826" w14:textId="390374F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04A9" w14:textId="54AA5EAD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8C7A" w14:textId="26FEE8DE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担保合同编号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A597A" w14:textId="1C38543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2F0C80E7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E34AC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73B1" w14:textId="38033AA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DBQSRQ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E128A" w14:textId="6EED60B2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9E551" w14:textId="23A37292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F1C36" w14:textId="506EFFB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担保起始日期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A0E89" w14:textId="4D54DD8E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3E5BF3A2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9DD50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ECCD" w14:textId="4BC474C4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DBDQRQ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84AC9" w14:textId="4AC0576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0AD1" w14:textId="4FE6AA5E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A8E7" w14:textId="5F22B3B6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担保到期日期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2B11" w14:textId="5155259B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7CD41CA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5A20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7A62" w14:textId="4A909901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7C5A3" w14:textId="284A923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D55C" w14:textId="4FD7C2BC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E769" w14:textId="23568B14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抵质押标识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709C8" w14:textId="77777777" w:rsidR="0097102B" w:rsidRPr="00BA5E1F" w:rsidRDefault="0097102B" w:rsidP="0097102B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抵质押标识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(6007)</w:t>
            </w:r>
          </w:p>
          <w:p w14:paraId="1B9F3F36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1-</w:t>
            </w:r>
            <w:r w:rsidRPr="00BA5E1F">
              <w:rPr>
                <w:rFonts w:hint="eastAsia"/>
                <w:sz w:val="18"/>
                <w:szCs w:val="20"/>
              </w:rPr>
              <w:t>抵押</w:t>
            </w:r>
          </w:p>
          <w:p w14:paraId="4728A1CD" w14:textId="4748B057" w:rsidR="00990C76" w:rsidRPr="00BA5E1F" w:rsidRDefault="0097102B" w:rsidP="0097102B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2-</w:t>
            </w:r>
            <w:r w:rsidRPr="00BA5E1F">
              <w:rPr>
                <w:rFonts w:hint="eastAsia"/>
                <w:sz w:val="18"/>
                <w:szCs w:val="20"/>
              </w:rPr>
              <w:t>质押</w:t>
            </w:r>
          </w:p>
        </w:tc>
      </w:tr>
      <w:tr w:rsidR="00990C76" w14:paraId="595779CE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BEAB6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433A" w14:textId="1E9E636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DZYWLX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7CC55" w14:textId="3D57D1E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69E91" w14:textId="6D1BD425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D14E" w14:textId="5FA671BF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抵质押物类型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FC48E" w14:textId="77777777" w:rsidR="0097102B" w:rsidRPr="00BA5E1F" w:rsidRDefault="0097102B" w:rsidP="0097102B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抵质押物类型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(6008)</w:t>
            </w:r>
          </w:p>
          <w:p w14:paraId="68F45499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A1-</w:t>
            </w:r>
            <w:r w:rsidRPr="00BA5E1F">
              <w:rPr>
                <w:rFonts w:hint="eastAsia"/>
                <w:sz w:val="18"/>
                <w:szCs w:val="20"/>
              </w:rPr>
              <w:t>现金及其等价物</w:t>
            </w:r>
          </w:p>
          <w:p w14:paraId="005E69B2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A2-</w:t>
            </w:r>
            <w:r w:rsidRPr="00BA5E1F">
              <w:rPr>
                <w:rFonts w:hint="eastAsia"/>
                <w:sz w:val="18"/>
                <w:szCs w:val="20"/>
              </w:rPr>
              <w:t>贵金属</w:t>
            </w:r>
          </w:p>
          <w:p w14:paraId="41098BA9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A3-</w:t>
            </w:r>
            <w:r w:rsidRPr="00BA5E1F">
              <w:rPr>
                <w:rFonts w:hint="eastAsia"/>
                <w:sz w:val="18"/>
                <w:szCs w:val="20"/>
              </w:rPr>
              <w:t>债券</w:t>
            </w:r>
          </w:p>
          <w:p w14:paraId="263F9C81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A4-</w:t>
            </w:r>
            <w:r w:rsidRPr="00BA5E1F">
              <w:rPr>
                <w:rFonts w:hint="eastAsia"/>
                <w:sz w:val="18"/>
                <w:szCs w:val="20"/>
              </w:rPr>
              <w:t>票据</w:t>
            </w:r>
          </w:p>
          <w:p w14:paraId="7163B503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A5-</w:t>
            </w:r>
            <w:r w:rsidRPr="00BA5E1F">
              <w:rPr>
                <w:rFonts w:hint="eastAsia"/>
                <w:sz w:val="18"/>
                <w:szCs w:val="20"/>
              </w:rPr>
              <w:t>股票（权）</w:t>
            </w:r>
            <w:r w:rsidRPr="00BA5E1F">
              <w:rPr>
                <w:rFonts w:hint="eastAsia"/>
                <w:sz w:val="18"/>
                <w:szCs w:val="20"/>
              </w:rPr>
              <w:t>/</w:t>
            </w:r>
            <w:r w:rsidRPr="00BA5E1F">
              <w:rPr>
                <w:rFonts w:hint="eastAsia"/>
                <w:sz w:val="18"/>
                <w:szCs w:val="20"/>
              </w:rPr>
              <w:t>基金</w:t>
            </w:r>
          </w:p>
          <w:p w14:paraId="19241E1E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A6-</w:t>
            </w:r>
            <w:r w:rsidRPr="00BA5E1F">
              <w:rPr>
                <w:rFonts w:hint="eastAsia"/>
                <w:sz w:val="18"/>
                <w:szCs w:val="20"/>
              </w:rPr>
              <w:t>保单</w:t>
            </w:r>
          </w:p>
          <w:p w14:paraId="19A41947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A7-</w:t>
            </w:r>
            <w:r w:rsidRPr="00BA5E1F">
              <w:rPr>
                <w:rFonts w:hint="eastAsia"/>
                <w:sz w:val="18"/>
                <w:szCs w:val="20"/>
              </w:rPr>
              <w:t>其他金融质押品</w:t>
            </w:r>
          </w:p>
          <w:p w14:paraId="476A6AFF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B1-</w:t>
            </w:r>
            <w:r w:rsidRPr="00BA5E1F">
              <w:rPr>
                <w:rFonts w:hint="eastAsia"/>
                <w:sz w:val="18"/>
                <w:szCs w:val="20"/>
              </w:rPr>
              <w:t>商用房地产</w:t>
            </w:r>
          </w:p>
          <w:p w14:paraId="589786F0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B2-</w:t>
            </w:r>
            <w:r w:rsidRPr="00BA5E1F">
              <w:rPr>
                <w:rFonts w:hint="eastAsia"/>
                <w:sz w:val="18"/>
                <w:szCs w:val="20"/>
              </w:rPr>
              <w:t>商用建设用地使用权</w:t>
            </w:r>
          </w:p>
          <w:p w14:paraId="482077E8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B3-</w:t>
            </w:r>
            <w:r w:rsidRPr="00BA5E1F">
              <w:rPr>
                <w:rFonts w:hint="eastAsia"/>
                <w:sz w:val="18"/>
                <w:szCs w:val="20"/>
              </w:rPr>
              <w:t>居住用房地产</w:t>
            </w:r>
          </w:p>
          <w:p w14:paraId="20A4ED81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lastRenderedPageBreak/>
              <w:t>B4-</w:t>
            </w:r>
            <w:r w:rsidRPr="00BA5E1F">
              <w:rPr>
                <w:rFonts w:hint="eastAsia"/>
                <w:sz w:val="18"/>
                <w:szCs w:val="20"/>
              </w:rPr>
              <w:t>居住用建设用地使用权</w:t>
            </w:r>
          </w:p>
          <w:p w14:paraId="723828C1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B5-</w:t>
            </w:r>
            <w:r w:rsidRPr="00BA5E1F">
              <w:rPr>
                <w:rFonts w:hint="eastAsia"/>
                <w:sz w:val="18"/>
                <w:szCs w:val="20"/>
              </w:rPr>
              <w:t>房产类在建工程</w:t>
            </w:r>
          </w:p>
          <w:p w14:paraId="6F806B79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B6-</w:t>
            </w:r>
            <w:r w:rsidRPr="00BA5E1F">
              <w:rPr>
                <w:rFonts w:hint="eastAsia"/>
                <w:sz w:val="18"/>
                <w:szCs w:val="20"/>
              </w:rPr>
              <w:t>其他商用房地产和居住用房地产</w:t>
            </w:r>
          </w:p>
          <w:p w14:paraId="2CA7E86F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C1-</w:t>
            </w:r>
            <w:r w:rsidRPr="00BA5E1F">
              <w:rPr>
                <w:rFonts w:hint="eastAsia"/>
                <w:sz w:val="18"/>
                <w:szCs w:val="20"/>
              </w:rPr>
              <w:t>交易类应收账款</w:t>
            </w:r>
          </w:p>
          <w:p w14:paraId="408CBE52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C2-</w:t>
            </w:r>
            <w:r w:rsidRPr="00BA5E1F">
              <w:rPr>
                <w:rFonts w:hint="eastAsia"/>
                <w:sz w:val="18"/>
                <w:szCs w:val="20"/>
              </w:rPr>
              <w:t>公路收费权</w:t>
            </w:r>
          </w:p>
          <w:p w14:paraId="726E1B04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C3-</w:t>
            </w:r>
            <w:r w:rsidRPr="00BA5E1F">
              <w:rPr>
                <w:rFonts w:hint="eastAsia"/>
                <w:sz w:val="18"/>
                <w:szCs w:val="20"/>
              </w:rPr>
              <w:t>农村电网建设与改造工程电费收费</w:t>
            </w:r>
          </w:p>
          <w:p w14:paraId="050F5062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C4-</w:t>
            </w:r>
            <w:r w:rsidRPr="00BA5E1F">
              <w:rPr>
                <w:rFonts w:hint="eastAsia"/>
                <w:sz w:val="18"/>
                <w:szCs w:val="20"/>
              </w:rPr>
              <w:t>其他收费权</w:t>
            </w:r>
          </w:p>
          <w:p w14:paraId="378B70AE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C5-</w:t>
            </w:r>
            <w:r w:rsidRPr="00BA5E1F">
              <w:rPr>
                <w:rFonts w:hint="eastAsia"/>
                <w:sz w:val="18"/>
                <w:szCs w:val="20"/>
              </w:rPr>
              <w:t>应收租金</w:t>
            </w:r>
          </w:p>
          <w:p w14:paraId="7B6E9C13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C6-</w:t>
            </w:r>
            <w:r w:rsidRPr="00BA5E1F">
              <w:rPr>
                <w:rFonts w:hint="eastAsia"/>
                <w:sz w:val="18"/>
                <w:szCs w:val="20"/>
              </w:rPr>
              <w:t>其他应收账款</w:t>
            </w:r>
          </w:p>
          <w:p w14:paraId="5D666F13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D1-</w:t>
            </w:r>
            <w:r w:rsidRPr="00BA5E1F">
              <w:rPr>
                <w:rFonts w:hint="eastAsia"/>
                <w:sz w:val="18"/>
                <w:szCs w:val="20"/>
              </w:rPr>
              <w:t>流动资产</w:t>
            </w:r>
          </w:p>
          <w:p w14:paraId="3DC01494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D2-</w:t>
            </w:r>
            <w:r w:rsidRPr="00BA5E1F">
              <w:rPr>
                <w:rFonts w:hint="eastAsia"/>
                <w:sz w:val="18"/>
                <w:szCs w:val="20"/>
              </w:rPr>
              <w:t>出口退税账户</w:t>
            </w:r>
          </w:p>
          <w:p w14:paraId="0CE24218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D3-</w:t>
            </w:r>
            <w:r w:rsidRPr="00BA5E1F">
              <w:rPr>
                <w:rFonts w:hint="eastAsia"/>
                <w:sz w:val="18"/>
                <w:szCs w:val="20"/>
              </w:rPr>
              <w:t>机器设备</w:t>
            </w:r>
          </w:p>
          <w:p w14:paraId="5F0E3B67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D4-</w:t>
            </w:r>
            <w:r w:rsidRPr="00BA5E1F">
              <w:rPr>
                <w:rFonts w:hint="eastAsia"/>
                <w:sz w:val="18"/>
                <w:szCs w:val="20"/>
              </w:rPr>
              <w:t>交通运输设备</w:t>
            </w:r>
          </w:p>
          <w:p w14:paraId="4009D076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D5-</w:t>
            </w:r>
            <w:r w:rsidRPr="00BA5E1F">
              <w:rPr>
                <w:rFonts w:hint="eastAsia"/>
                <w:sz w:val="18"/>
                <w:szCs w:val="20"/>
              </w:rPr>
              <w:t>设施类在建工程</w:t>
            </w:r>
          </w:p>
          <w:p w14:paraId="538F03E0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D6-</w:t>
            </w:r>
            <w:r w:rsidRPr="00BA5E1F">
              <w:rPr>
                <w:rFonts w:hint="eastAsia"/>
                <w:sz w:val="18"/>
                <w:szCs w:val="20"/>
              </w:rPr>
              <w:t>资源资产</w:t>
            </w:r>
          </w:p>
          <w:p w14:paraId="30948D61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D7-</w:t>
            </w:r>
            <w:r w:rsidRPr="00BA5E1F">
              <w:rPr>
                <w:rFonts w:hint="eastAsia"/>
                <w:sz w:val="18"/>
                <w:szCs w:val="20"/>
              </w:rPr>
              <w:t>无形资产</w:t>
            </w:r>
          </w:p>
          <w:p w14:paraId="11893F8B" w14:textId="4E009662" w:rsidR="00990C76" w:rsidRPr="00BA5E1F" w:rsidRDefault="0097102B" w:rsidP="0097102B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D8-</w:t>
            </w:r>
            <w:r w:rsidRPr="00BA5E1F">
              <w:rPr>
                <w:rFonts w:hint="eastAsia"/>
                <w:sz w:val="18"/>
                <w:szCs w:val="20"/>
              </w:rPr>
              <w:t>其他押品</w:t>
            </w:r>
          </w:p>
        </w:tc>
      </w:tr>
      <w:tr w:rsidR="00990C76" w14:paraId="0A8DBC93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CA87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45BA" w14:textId="6D041C0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DZYWMC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E29C" w14:textId="51B4F0EB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36632" w14:textId="258B4B41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458BE" w14:textId="6BD2B4F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抵质押物名称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C96B0" w14:textId="0D750BA0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00559C0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816AF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3C1F" w14:textId="5E4BACE6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DZYWBH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E5789" w14:textId="78CE3D4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</w:t>
            </w:r>
            <w:r w:rsidR="0097102B" w:rsidRPr="00BA5E1F">
              <w:rPr>
                <w:sz w:val="18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20A5" w14:textId="3FAC6B5A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6024" w14:textId="549F2B6B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抵质押物编号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04D8" w14:textId="79518BE6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7B47F39F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606F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067A0" w14:textId="4870E33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DZYWZMJZ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46388" w14:textId="2DC9040E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1C5D" w14:textId="13AD4F7A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1253" w14:textId="7ACEAC3F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抵质押物账面价值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7BB43" w14:textId="65B2DE2D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53E970D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0563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6CBA" w14:textId="1A0256C4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XTGSRDJZ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D32B" w14:textId="66C75EB0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E9EC" w14:textId="09887CB4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7B948" w14:textId="5424B50B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信托公司认定价值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E1FD" w14:textId="1F4254EB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41D7C97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B2D7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8B2CE" w14:textId="4EC080C1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SFYWBPGJG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0545D" w14:textId="4A184D9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5139" w14:textId="2165A620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5BE97" w14:textId="53A2CE4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是否有外部评估机构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4FE2" w14:textId="77777777" w:rsidR="0097102B" w:rsidRPr="00BA5E1F" w:rsidRDefault="0097102B" w:rsidP="0097102B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BA5E1F">
              <w:rPr>
                <w:b/>
                <w:bCs/>
                <w:sz w:val="18"/>
                <w:szCs w:val="20"/>
              </w:rPr>
              <w:t>:</w:t>
            </w:r>
          </w:p>
          <w:p w14:paraId="21834062" w14:textId="77777777" w:rsidR="0097102B" w:rsidRPr="00BA5E1F" w:rsidRDefault="0097102B" w:rsidP="009710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</w:t>
            </w:r>
            <w:r w:rsidRPr="00BA5E1F">
              <w:rPr>
                <w:sz w:val="18"/>
                <w:szCs w:val="20"/>
              </w:rPr>
              <w:t>-</w:t>
            </w:r>
            <w:r w:rsidRPr="00BA5E1F">
              <w:rPr>
                <w:rFonts w:hint="eastAsia"/>
                <w:sz w:val="18"/>
                <w:szCs w:val="20"/>
              </w:rPr>
              <w:t>是</w:t>
            </w:r>
          </w:p>
          <w:p w14:paraId="0CCD7A41" w14:textId="4349BAAE" w:rsidR="00990C76" w:rsidRPr="00BA5E1F" w:rsidRDefault="0097102B" w:rsidP="0097102B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2-</w:t>
            </w:r>
            <w:r w:rsidRPr="00BA5E1F"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990C76" w14:paraId="721D51D1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700A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EDDA3" w14:textId="1EE0668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PGJGMC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A449" w14:textId="21CA905B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57E9" w14:textId="03618F63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98C37" w14:textId="61C31C94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评估机构名称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664B" w14:textId="43DF96F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当外部评估机构选择是时，需填写</w:t>
            </w:r>
          </w:p>
        </w:tc>
      </w:tr>
      <w:tr w:rsidR="00990C76" w14:paraId="19BA8836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A174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6D9F3" w14:textId="5B96950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PGJZ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0DF4" w14:textId="3AE0E25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818D7" w14:textId="50C67386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DC9B9" w14:textId="1100575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评估价值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07AF9" w14:textId="7D7F1FC8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当外部评估机构选择是时，需填写</w:t>
            </w:r>
          </w:p>
        </w:tc>
      </w:tr>
      <w:tr w:rsidR="00990C76" w14:paraId="76A08A9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84CB8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0529" w14:textId="494CFFE9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PGRQ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D954" w14:textId="2A026F5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207E" w14:textId="684ABC1C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455B" w14:textId="7483C7C0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评估日期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AE1E" w14:textId="10CF993F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当外部评估机构选择是时，需填写</w:t>
            </w:r>
          </w:p>
        </w:tc>
      </w:tr>
      <w:tr w:rsidR="00990C76" w14:paraId="2B21657C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A173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685C" w14:textId="696604C0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5202" w14:textId="09D123ED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069A" w14:textId="375BFD56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CED55" w14:textId="5F12959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抵质押率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98FE1" w14:textId="6701E1C0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0E7CB6AA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091C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D4073" w14:textId="4E3E746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DZYWSYQRMC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6E58" w14:textId="4D04F56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F578" w14:textId="524743AA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4CBB8" w14:textId="12FBA30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抵质押物所有权人名称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247D" w14:textId="5AAA2E51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13C0D1E3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856C5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5BA8D" w14:textId="4DBFAD0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DZYWSYQRZJLX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9E25" w14:textId="4D5E741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D300" w14:textId="3B992C57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06D82" w14:textId="7E46DB1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抵质押物所有权人证件类型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264A" w14:textId="77777777" w:rsidR="00EA6E2B" w:rsidRPr="00BA5E1F" w:rsidRDefault="00EA6E2B" w:rsidP="00EA6E2B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个人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社团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)(2004)</w:t>
            </w:r>
          </w:p>
          <w:p w14:paraId="5040B6DB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10-</w:t>
            </w:r>
            <w:r w:rsidRPr="00BA5E1F">
              <w:rPr>
                <w:rFonts w:hint="eastAsia"/>
                <w:sz w:val="18"/>
                <w:szCs w:val="20"/>
              </w:rPr>
              <w:t>居民身份证</w:t>
            </w:r>
          </w:p>
          <w:p w14:paraId="5DB3BE75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11-</w:t>
            </w:r>
            <w:r w:rsidRPr="00BA5E1F">
              <w:rPr>
                <w:rFonts w:hint="eastAsia"/>
                <w:sz w:val="18"/>
                <w:szCs w:val="20"/>
              </w:rPr>
              <w:t>临时居民身份证</w:t>
            </w:r>
          </w:p>
          <w:p w14:paraId="539E729B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12-</w:t>
            </w:r>
            <w:r w:rsidRPr="00BA5E1F">
              <w:rPr>
                <w:rFonts w:hint="eastAsia"/>
                <w:sz w:val="18"/>
                <w:szCs w:val="20"/>
              </w:rPr>
              <w:t>户口薄</w:t>
            </w:r>
          </w:p>
          <w:p w14:paraId="009F97ED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13-</w:t>
            </w:r>
            <w:r w:rsidRPr="00BA5E1F">
              <w:rPr>
                <w:rFonts w:hint="eastAsia"/>
                <w:sz w:val="18"/>
                <w:szCs w:val="20"/>
              </w:rPr>
              <w:t>普通护照</w:t>
            </w:r>
          </w:p>
          <w:p w14:paraId="05941CFE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14-</w:t>
            </w:r>
            <w:r w:rsidRPr="00BA5E1F">
              <w:rPr>
                <w:rFonts w:hint="eastAsia"/>
                <w:sz w:val="18"/>
                <w:szCs w:val="20"/>
              </w:rPr>
              <w:t>外交护照</w:t>
            </w:r>
          </w:p>
          <w:p w14:paraId="1E28F11A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15-</w:t>
            </w:r>
            <w:r w:rsidRPr="00BA5E1F">
              <w:rPr>
                <w:rFonts w:hint="eastAsia"/>
                <w:sz w:val="18"/>
                <w:szCs w:val="20"/>
              </w:rPr>
              <w:t>公务护照</w:t>
            </w:r>
          </w:p>
          <w:p w14:paraId="23B63398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16-</w:t>
            </w:r>
            <w:r w:rsidRPr="00BA5E1F">
              <w:rPr>
                <w:rFonts w:hint="eastAsia"/>
                <w:sz w:val="18"/>
                <w:szCs w:val="20"/>
              </w:rPr>
              <w:t>公务普通护照</w:t>
            </w:r>
          </w:p>
          <w:p w14:paraId="1FE60ACD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17-</w:t>
            </w:r>
            <w:r w:rsidRPr="00BA5E1F">
              <w:rPr>
                <w:rFonts w:hint="eastAsia"/>
                <w:sz w:val="18"/>
                <w:szCs w:val="20"/>
              </w:rPr>
              <w:t>中国人民解放军军官证</w:t>
            </w:r>
          </w:p>
          <w:p w14:paraId="57391B9F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18-</w:t>
            </w:r>
            <w:r w:rsidRPr="00BA5E1F">
              <w:rPr>
                <w:rFonts w:hint="eastAsia"/>
                <w:sz w:val="18"/>
                <w:szCs w:val="20"/>
              </w:rPr>
              <w:t>中国人民解放军士兵证</w:t>
            </w:r>
          </w:p>
          <w:p w14:paraId="44E58D59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19-</w:t>
            </w:r>
            <w:r w:rsidRPr="00BA5E1F">
              <w:rPr>
                <w:rFonts w:hint="eastAsia"/>
                <w:sz w:val="18"/>
                <w:szCs w:val="20"/>
              </w:rPr>
              <w:t>人民警察证</w:t>
            </w:r>
          </w:p>
          <w:p w14:paraId="356C64C0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1A-</w:t>
            </w:r>
            <w:r w:rsidRPr="00BA5E1F">
              <w:rPr>
                <w:rFonts w:hint="eastAsia"/>
                <w:sz w:val="18"/>
                <w:szCs w:val="20"/>
              </w:rPr>
              <w:t>港澳居民居住证</w:t>
            </w:r>
          </w:p>
          <w:p w14:paraId="1A61F64A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1B-</w:t>
            </w:r>
            <w:r w:rsidRPr="00BA5E1F">
              <w:rPr>
                <w:rFonts w:hint="eastAsia"/>
                <w:sz w:val="18"/>
                <w:szCs w:val="20"/>
              </w:rPr>
              <w:t>台湾居民居住证</w:t>
            </w:r>
          </w:p>
          <w:p w14:paraId="3B3234DF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1C-</w:t>
            </w:r>
            <w:r w:rsidRPr="00BA5E1F">
              <w:rPr>
                <w:rFonts w:hint="eastAsia"/>
                <w:sz w:val="18"/>
                <w:szCs w:val="20"/>
              </w:rPr>
              <w:t>港澳居民来往内地通行证</w:t>
            </w:r>
          </w:p>
          <w:p w14:paraId="10232D80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1D-</w:t>
            </w:r>
            <w:r w:rsidRPr="00BA5E1F">
              <w:rPr>
                <w:rFonts w:hint="eastAsia"/>
                <w:sz w:val="18"/>
                <w:szCs w:val="20"/>
              </w:rPr>
              <w:t>台湾居民来往大陆通行证</w:t>
            </w:r>
          </w:p>
          <w:p w14:paraId="30953CDA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1E-</w:t>
            </w:r>
            <w:r w:rsidRPr="00BA5E1F">
              <w:rPr>
                <w:rFonts w:hint="eastAsia"/>
                <w:sz w:val="18"/>
                <w:szCs w:val="20"/>
              </w:rPr>
              <w:t>外国人永久居留身份证</w:t>
            </w:r>
          </w:p>
          <w:p w14:paraId="684C3742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lastRenderedPageBreak/>
              <w:t>1F-</w:t>
            </w:r>
            <w:r w:rsidRPr="00BA5E1F">
              <w:rPr>
                <w:rFonts w:hint="eastAsia"/>
                <w:sz w:val="18"/>
                <w:szCs w:val="20"/>
              </w:rPr>
              <w:t>外国人居留或居留许可</w:t>
            </w:r>
          </w:p>
          <w:p w14:paraId="4EF0C46E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1G-</w:t>
            </w:r>
            <w:r w:rsidRPr="00BA5E1F">
              <w:rPr>
                <w:rFonts w:hint="eastAsia"/>
                <w:sz w:val="18"/>
                <w:szCs w:val="20"/>
              </w:rPr>
              <w:t>外国人临时居留证</w:t>
            </w:r>
          </w:p>
          <w:p w14:paraId="05AC878E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1Z-</w:t>
            </w:r>
            <w:r w:rsidRPr="00BA5E1F">
              <w:rPr>
                <w:rFonts w:hint="eastAsia"/>
                <w:sz w:val="18"/>
                <w:szCs w:val="20"/>
              </w:rPr>
              <w:t>其他个人有效身份证件</w:t>
            </w:r>
          </w:p>
          <w:p w14:paraId="46D91306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21-</w:t>
            </w:r>
            <w:r w:rsidRPr="00BA5E1F">
              <w:rPr>
                <w:rFonts w:hint="eastAsia"/>
                <w:sz w:val="18"/>
                <w:szCs w:val="20"/>
              </w:rPr>
              <w:t>组织机构代码</w:t>
            </w:r>
          </w:p>
          <w:p w14:paraId="10BBAF1D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22-</w:t>
            </w:r>
            <w:r w:rsidRPr="00BA5E1F">
              <w:rPr>
                <w:rFonts w:hint="eastAsia"/>
                <w:sz w:val="18"/>
                <w:szCs w:val="20"/>
              </w:rPr>
              <w:t>营业执照号</w:t>
            </w:r>
            <w:r w:rsidRPr="00BA5E1F">
              <w:rPr>
                <w:rFonts w:hint="eastAsia"/>
                <w:sz w:val="18"/>
                <w:szCs w:val="20"/>
              </w:rPr>
              <w:t>(</w:t>
            </w:r>
            <w:r w:rsidRPr="00BA5E1F">
              <w:rPr>
                <w:rFonts w:hint="eastAsia"/>
                <w:sz w:val="18"/>
                <w:szCs w:val="20"/>
              </w:rPr>
              <w:t>工商注册号</w:t>
            </w:r>
            <w:r w:rsidRPr="00BA5E1F">
              <w:rPr>
                <w:rFonts w:hint="eastAsia"/>
                <w:sz w:val="18"/>
                <w:szCs w:val="20"/>
              </w:rPr>
              <w:t>)</w:t>
            </w:r>
          </w:p>
          <w:p w14:paraId="0B39AE86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23-</w:t>
            </w:r>
            <w:r w:rsidRPr="00BA5E1F">
              <w:rPr>
                <w:rFonts w:hint="eastAsia"/>
                <w:sz w:val="18"/>
                <w:szCs w:val="20"/>
              </w:rPr>
              <w:t>社会信用代码</w:t>
            </w:r>
          </w:p>
          <w:p w14:paraId="3EE90CFE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24-</w:t>
            </w:r>
            <w:r w:rsidRPr="00BA5E1F">
              <w:rPr>
                <w:rFonts w:hint="eastAsia"/>
                <w:sz w:val="18"/>
                <w:szCs w:val="20"/>
              </w:rPr>
              <w:t>事业单位证书号</w:t>
            </w:r>
          </w:p>
          <w:p w14:paraId="0DA43C9A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25-</w:t>
            </w:r>
            <w:r w:rsidRPr="00BA5E1F">
              <w:rPr>
                <w:rFonts w:hint="eastAsia"/>
                <w:sz w:val="18"/>
                <w:szCs w:val="20"/>
              </w:rPr>
              <w:t>社会团体登记号</w:t>
            </w:r>
          </w:p>
          <w:p w14:paraId="70B588A1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26-</w:t>
            </w:r>
            <w:r w:rsidRPr="00BA5E1F">
              <w:rPr>
                <w:rFonts w:hint="eastAsia"/>
                <w:sz w:val="18"/>
                <w:szCs w:val="20"/>
              </w:rPr>
              <w:t>机关法人成立批文</w:t>
            </w:r>
          </w:p>
          <w:p w14:paraId="7F477A87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31-</w:t>
            </w:r>
            <w:r w:rsidRPr="00BA5E1F">
              <w:rPr>
                <w:rFonts w:hint="eastAsia"/>
                <w:sz w:val="18"/>
                <w:szCs w:val="20"/>
              </w:rPr>
              <w:t>登记信息</w:t>
            </w:r>
          </w:p>
          <w:p w14:paraId="74347890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32-</w:t>
            </w:r>
            <w:r w:rsidRPr="00BA5E1F">
              <w:rPr>
                <w:rFonts w:hint="eastAsia"/>
                <w:sz w:val="18"/>
                <w:szCs w:val="20"/>
              </w:rPr>
              <w:t>信托产品登记编码</w:t>
            </w:r>
          </w:p>
          <w:p w14:paraId="1C021F54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33-</w:t>
            </w:r>
            <w:r w:rsidRPr="00BA5E1F">
              <w:rPr>
                <w:rFonts w:hint="eastAsia"/>
                <w:sz w:val="18"/>
                <w:szCs w:val="20"/>
              </w:rPr>
              <w:t>业务许可证</w:t>
            </w:r>
          </w:p>
          <w:p w14:paraId="1878AC77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34-</w:t>
            </w:r>
            <w:r w:rsidRPr="00BA5E1F">
              <w:rPr>
                <w:rFonts w:hint="eastAsia"/>
                <w:sz w:val="18"/>
                <w:szCs w:val="20"/>
              </w:rPr>
              <w:t>法人登记证</w:t>
            </w:r>
          </w:p>
          <w:p w14:paraId="687D07A0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35-</w:t>
            </w:r>
            <w:r w:rsidRPr="00BA5E1F">
              <w:rPr>
                <w:rFonts w:hint="eastAsia"/>
                <w:sz w:val="18"/>
                <w:szCs w:val="20"/>
              </w:rPr>
              <w:t>备案证明</w:t>
            </w:r>
          </w:p>
          <w:p w14:paraId="1F9A8062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36-</w:t>
            </w:r>
            <w:r w:rsidRPr="00BA5E1F">
              <w:rPr>
                <w:rFonts w:hint="eastAsia"/>
                <w:sz w:val="18"/>
                <w:szCs w:val="20"/>
              </w:rPr>
              <w:t>批文</w:t>
            </w:r>
          </w:p>
          <w:p w14:paraId="053C01BA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37-</w:t>
            </w:r>
            <w:r w:rsidRPr="00BA5E1F">
              <w:rPr>
                <w:rFonts w:hint="eastAsia"/>
                <w:sz w:val="18"/>
                <w:szCs w:val="20"/>
              </w:rPr>
              <w:t>确认函</w:t>
            </w:r>
          </w:p>
          <w:p w14:paraId="2AE7A565" w14:textId="6A1AF30A" w:rsidR="00990C76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99-</w:t>
            </w:r>
            <w:r w:rsidRPr="00BA5E1F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990C76" w14:paraId="57F9845A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9BCC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D300" w14:textId="428B29B9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DZYWSYQRZJHM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846F" w14:textId="6FCC7D2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8393" w14:textId="12E9AD3D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4B6E" w14:textId="29A7CB0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抵质押物所有权人证件号码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154A8" w14:textId="2524015E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671A2F6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49F0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C3C7A" w14:textId="71552D5D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YDZYJZ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E850" w14:textId="6BBA4E2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36A7" w14:textId="65553AA8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E8C97" w14:textId="11B82F0D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已抵质押价值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CEB8" w14:textId="61F1CE6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990C76" w14:paraId="6D6F0D8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467B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ECD61" w14:textId="1488269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SFBLDZYDJ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BCE8" w14:textId="463DABF9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F2BD" w14:textId="46FB5AFB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0A10" w14:textId="33DE1BC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是否办理抵质押登记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3952C" w14:textId="77777777" w:rsidR="0029519C" w:rsidRPr="00BA5E1F" w:rsidRDefault="0029519C" w:rsidP="0029519C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BA5E1F">
              <w:rPr>
                <w:b/>
                <w:bCs/>
                <w:sz w:val="18"/>
                <w:szCs w:val="20"/>
              </w:rPr>
              <w:t>:</w:t>
            </w:r>
          </w:p>
          <w:p w14:paraId="2DEE9BE4" w14:textId="77777777" w:rsidR="0029519C" w:rsidRPr="00BA5E1F" w:rsidRDefault="0029519C" w:rsidP="0029519C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</w:t>
            </w:r>
            <w:r w:rsidRPr="00BA5E1F">
              <w:rPr>
                <w:sz w:val="18"/>
                <w:szCs w:val="20"/>
              </w:rPr>
              <w:t>-</w:t>
            </w:r>
            <w:r w:rsidRPr="00BA5E1F">
              <w:rPr>
                <w:rFonts w:hint="eastAsia"/>
                <w:sz w:val="18"/>
                <w:szCs w:val="20"/>
              </w:rPr>
              <w:t>是</w:t>
            </w:r>
          </w:p>
          <w:p w14:paraId="1CA7D3A4" w14:textId="35DF4AAD" w:rsidR="00990C76" w:rsidRPr="00BA5E1F" w:rsidRDefault="0029519C" w:rsidP="0029519C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2-</w:t>
            </w:r>
            <w:r w:rsidRPr="00BA5E1F"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990C76" w14:paraId="2852A1E8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23215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2739" w14:textId="0E56F9F1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DJRQ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7626" w14:textId="39BF44D4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4B60" w14:textId="161F759C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64DD" w14:textId="6188151E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登记日期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3498" w14:textId="282A7652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如是否办理抵质押登记选择是，需填写</w:t>
            </w:r>
          </w:p>
        </w:tc>
      </w:tr>
      <w:tr w:rsidR="00990C76" w14:paraId="271745FC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C82E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772C4" w14:textId="3CFEB561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QLDJJGMC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A8BF8" w14:textId="128128E0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567F" w14:textId="4FEFA9AD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4930" w14:textId="15631D9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权利登记机构名称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38FFB" w14:textId="69997E4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如是否办理抵质押登记选择是，需填写</w:t>
            </w:r>
          </w:p>
        </w:tc>
      </w:tr>
      <w:tr w:rsidR="00990C76" w14:paraId="0B0A1A87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D1E3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3BD72" w14:textId="45FCB44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DJJGTYSHXYDM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778EF" w14:textId="0A9DA5F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73D58" w14:textId="384D410B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2E9E" w14:textId="33A8EB1D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登记机构统一社会信用代码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081C" w14:textId="405496C2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如是否办理抵质押登记选择是，需填写</w:t>
            </w:r>
          </w:p>
        </w:tc>
      </w:tr>
      <w:tr w:rsidR="00990C76" w14:paraId="0B0EB15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C1149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D352" w14:textId="1561FE8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ZYPZHM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AB44D" w14:textId="6B6DE9E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C634" w14:textId="06C50BC1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77AFB" w14:textId="4A68FF59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质押凭证号码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5AA9A" w14:textId="2EE9F266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若抵质押标识选择质押时，需填写</w:t>
            </w:r>
          </w:p>
        </w:tc>
      </w:tr>
      <w:tr w:rsidR="00990C76" w14:paraId="28F65ED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91F7C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99AF5" w14:textId="0A587A6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ZYPZJE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8AB6" w14:textId="7F5CFB9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3C90" w14:textId="5060ACE6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82EFC" w14:textId="4A201D16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质押凭证金额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F6F1C" w14:textId="67E7ABC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若抵质押标识选择质押时，需填写</w:t>
            </w:r>
          </w:p>
        </w:tc>
      </w:tr>
      <w:tr w:rsidR="00990C76" w14:paraId="19CD07E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12C4A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CD053" w14:textId="62A0821B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ZYWPZBGFS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0E588" w14:textId="42AC42C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26308" w14:textId="27D5DFD4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DEE77" w14:textId="2430F2EF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质押物凭证保管方式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C9751" w14:textId="7777777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若抵质押标识选择质押时，需填写</w:t>
            </w:r>
          </w:p>
          <w:p w14:paraId="01980569" w14:textId="77777777" w:rsidR="00EA6E2B" w:rsidRPr="00BA5E1F" w:rsidRDefault="00EA6E2B" w:rsidP="00EA6E2B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质押物凭证保管方式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(6009)</w:t>
            </w:r>
          </w:p>
          <w:p w14:paraId="40143CE0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1-</w:t>
            </w:r>
            <w:r w:rsidRPr="00BA5E1F">
              <w:rPr>
                <w:rFonts w:hint="eastAsia"/>
                <w:sz w:val="18"/>
                <w:szCs w:val="20"/>
              </w:rPr>
              <w:t>第三方保管</w:t>
            </w:r>
          </w:p>
          <w:p w14:paraId="63702BE6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2-</w:t>
            </w:r>
            <w:r w:rsidRPr="00BA5E1F">
              <w:rPr>
                <w:rFonts w:hint="eastAsia"/>
                <w:sz w:val="18"/>
                <w:szCs w:val="20"/>
              </w:rPr>
              <w:t>本公司保管</w:t>
            </w:r>
          </w:p>
          <w:p w14:paraId="615109A5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3-</w:t>
            </w:r>
            <w:r w:rsidRPr="00BA5E1F">
              <w:rPr>
                <w:rFonts w:hint="eastAsia"/>
                <w:sz w:val="18"/>
                <w:szCs w:val="20"/>
              </w:rPr>
              <w:t>交易对手保管</w:t>
            </w:r>
          </w:p>
          <w:p w14:paraId="03922CCB" w14:textId="7CEBD8C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4-</w:t>
            </w:r>
            <w:r w:rsidRPr="00BA5E1F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990C76" w14:paraId="2CF48A83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DB9EB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26370" w14:textId="4C007F4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ZYWPGFS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64DA" w14:textId="4A1FBCCE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2DCA2" w14:textId="52F88D8C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6F9BC" w14:textId="5C8ACCF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质押物评估方式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A806" w14:textId="7777777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若抵质押标识选择质押时，需填写</w:t>
            </w:r>
          </w:p>
          <w:p w14:paraId="43EB788B" w14:textId="77777777" w:rsidR="00EA6E2B" w:rsidRPr="00BA5E1F" w:rsidRDefault="00EA6E2B" w:rsidP="00EA6E2B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质押物评估方式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(6010)</w:t>
            </w:r>
          </w:p>
          <w:p w14:paraId="3B7C4968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1-</w:t>
            </w:r>
            <w:r w:rsidRPr="00BA5E1F">
              <w:rPr>
                <w:rFonts w:hint="eastAsia"/>
                <w:sz w:val="18"/>
                <w:szCs w:val="20"/>
              </w:rPr>
              <w:t>依据公允价值评估</w:t>
            </w:r>
          </w:p>
          <w:p w14:paraId="2A18FD9D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2-</w:t>
            </w:r>
            <w:r w:rsidRPr="00BA5E1F">
              <w:rPr>
                <w:rFonts w:hint="eastAsia"/>
                <w:sz w:val="18"/>
                <w:szCs w:val="20"/>
              </w:rPr>
              <w:t>依据净资产评估</w:t>
            </w:r>
          </w:p>
          <w:p w14:paraId="1BC639EB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3-</w:t>
            </w:r>
            <w:r w:rsidRPr="00BA5E1F">
              <w:rPr>
                <w:rFonts w:hint="eastAsia"/>
                <w:sz w:val="18"/>
                <w:szCs w:val="20"/>
              </w:rPr>
              <w:t>依据初始购入或取得成本评估</w:t>
            </w:r>
          </w:p>
          <w:p w14:paraId="1EA8A398" w14:textId="77777777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4-</w:t>
            </w:r>
            <w:r w:rsidRPr="00BA5E1F">
              <w:rPr>
                <w:rFonts w:hint="eastAsia"/>
                <w:sz w:val="18"/>
                <w:szCs w:val="20"/>
              </w:rPr>
              <w:t>聘请评估机构评估</w:t>
            </w:r>
          </w:p>
          <w:p w14:paraId="456774B1" w14:textId="4698D30A" w:rsidR="00EA6E2B" w:rsidRPr="00BA5E1F" w:rsidRDefault="00EA6E2B" w:rsidP="00EA6E2B">
            <w:pPr>
              <w:ind w:leftChars="100" w:left="210"/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5-</w:t>
            </w:r>
            <w:r w:rsidRPr="00BA5E1F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990C76" w14:paraId="4EC0CFE1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8AD3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8BF4" w14:textId="2F43F3B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ZYPZKLRQ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FE8A" w14:textId="5CE8E7CD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</w:t>
            </w:r>
            <w:r w:rsidRPr="00BA5E1F"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EA105" w14:textId="245B2348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E8B9" w14:textId="332053C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质押凭证开立日期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3EBFB" w14:textId="0A0EEDB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若抵质押标识选择质押时，需填写</w:t>
            </w:r>
          </w:p>
        </w:tc>
      </w:tr>
      <w:tr w:rsidR="00EA6E2B" w14:paraId="67FEAD3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92EA2" w14:textId="77777777" w:rsidR="00EA6E2B" w:rsidRDefault="00EA6E2B" w:rsidP="00EA6E2B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0106" w14:textId="609C7E07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BXDH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72CE8" w14:textId="6E9BBD9E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</w:t>
            </w:r>
            <w:r w:rsidRPr="00BA5E1F"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27F25" w14:textId="57653874" w:rsidR="00EA6E2B" w:rsidRPr="00BA5E1F" w:rsidRDefault="00EA6E2B" w:rsidP="00EA6E2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977E" w14:textId="67C63688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保险单号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8993" w14:textId="03B7F48A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非必填</w:t>
            </w:r>
          </w:p>
        </w:tc>
      </w:tr>
      <w:tr w:rsidR="00EA6E2B" w14:paraId="343C7877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C457" w14:textId="77777777" w:rsidR="00EA6E2B" w:rsidRDefault="00EA6E2B" w:rsidP="00EA6E2B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1C9D" w14:textId="2BB94E46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HBRQ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9929" w14:textId="7EFCA22D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</w:t>
            </w:r>
            <w:r w:rsidRPr="00BA5E1F"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9A9D7" w14:textId="613395ED" w:rsidR="00EA6E2B" w:rsidRPr="00BA5E1F" w:rsidRDefault="00EA6E2B" w:rsidP="00EA6E2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5ED2" w14:textId="74EA5161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核保日期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5D3B" w14:textId="432CFC3E" w:rsidR="00EA6E2B" w:rsidRPr="00BA5E1F" w:rsidRDefault="00EA6E2B" w:rsidP="00EA6E2B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非必填</w:t>
            </w:r>
          </w:p>
        </w:tc>
      </w:tr>
      <w:tr w:rsidR="00990C76" w14:paraId="685C7D9C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FDB65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9199" w14:textId="4104D85A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QZDJHM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879A" w14:textId="71ECBBE0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NVARCHAR(40</w:t>
            </w:r>
            <w:r w:rsidRPr="00BA5E1F"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503E0" w14:textId="130B927F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58C" w14:textId="1FF7DCBE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权证登记号码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7F83" w14:textId="02DC29A9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条件性必填</w:t>
            </w:r>
            <w:r w:rsidRPr="00BA5E1F">
              <w:rPr>
                <w:rFonts w:hint="eastAsia"/>
                <w:sz w:val="18"/>
                <w:szCs w:val="20"/>
              </w:rPr>
              <w:br/>
            </w:r>
            <w:r w:rsidRPr="00BA5E1F">
              <w:rPr>
                <w:rFonts w:hint="eastAsia"/>
                <w:sz w:val="18"/>
                <w:szCs w:val="20"/>
              </w:rPr>
              <w:t>若抵质押标识选择抵押时，需填写</w:t>
            </w:r>
          </w:p>
        </w:tc>
      </w:tr>
      <w:tr w:rsidR="00990C76" w14:paraId="1AF04E5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B421C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0C4D" w14:textId="77F1A62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QZMC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8E7E5" w14:textId="0C802ADF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NVARCHAR(200</w:t>
            </w:r>
            <w:r w:rsidRPr="00BA5E1F"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3B33" w14:textId="3DFFCD1B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C26F" w14:textId="2BF95480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权证名称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EAED" w14:textId="172B81C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若抵质押标识选择抵押时，需填写</w:t>
            </w:r>
          </w:p>
        </w:tc>
      </w:tr>
      <w:tr w:rsidR="00990C76" w14:paraId="5357D9B4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21942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CF72" w14:textId="0FD05E3D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QZYXDQRQ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136A" w14:textId="47BC0F7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</w:t>
            </w:r>
            <w:r w:rsidRPr="00BA5E1F"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C2E4" w14:textId="196C5CC7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8890" w14:textId="63C37AD5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权证有效到期日期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5DF67" w14:textId="7777777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若抵质押标识选择抵押时，需填写</w:t>
            </w:r>
          </w:p>
          <w:p w14:paraId="299BA6B9" w14:textId="71E861C2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990C76" w14:paraId="01BED78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FC4C" w14:textId="77777777" w:rsidR="00990C76" w:rsidRDefault="00990C76" w:rsidP="00990C76">
            <w:pPr>
              <w:numPr>
                <w:ilvl w:val="0"/>
                <w:numId w:val="3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B7B1" w14:textId="4B432F98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DJYXZZRQ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D119" w14:textId="6B85ACA3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NVARCHAR(8</w:t>
            </w:r>
            <w:r w:rsidRPr="00BA5E1F">
              <w:rPr>
                <w:rFonts w:hint="eastAsia"/>
                <w:sz w:val="18"/>
                <w:szCs w:val="20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9714" w14:textId="6D2FFB35" w:rsidR="00990C76" w:rsidRPr="00BA5E1F" w:rsidRDefault="00990C76" w:rsidP="00990C7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C2CA" w14:textId="74B40C8C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登记有效终止日期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8F42C" w14:textId="77777777" w:rsidR="00990C76" w:rsidRPr="00BA5E1F" w:rsidRDefault="00990C76" w:rsidP="00990C76">
            <w:pPr>
              <w:rPr>
                <w:sz w:val="18"/>
                <w:szCs w:val="20"/>
              </w:rPr>
            </w:pPr>
            <w:r w:rsidRPr="00BA5E1F">
              <w:rPr>
                <w:rFonts w:hint="eastAsia"/>
                <w:sz w:val="18"/>
                <w:szCs w:val="20"/>
              </w:rPr>
              <w:t>若抵质押标识选择抵押时，需填写</w:t>
            </w:r>
          </w:p>
          <w:p w14:paraId="11A1A836" w14:textId="520E1BBA" w:rsidR="00990C76" w:rsidRPr="00BA5E1F" w:rsidRDefault="00990C76" w:rsidP="00990C76">
            <w:pPr>
              <w:rPr>
                <w:b/>
                <w:bCs/>
                <w:sz w:val="18"/>
                <w:szCs w:val="20"/>
              </w:rPr>
            </w:pPr>
            <w:r w:rsidRPr="00BA5E1F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BA5E1F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</w:tbl>
    <w:p w14:paraId="26B7261D" w14:textId="77777777" w:rsidR="00990C76" w:rsidRPr="0026042E" w:rsidRDefault="00990C76" w:rsidP="0026042E"/>
    <w:p w14:paraId="45DFCDF1" w14:textId="3E8B2D50" w:rsidR="006B4E20" w:rsidDel="00C83CFE" w:rsidRDefault="006B4E20" w:rsidP="006B4E20">
      <w:pPr>
        <w:pStyle w:val="2"/>
        <w:rPr>
          <w:del w:id="81" w:author="shen kl" w:date="2020-03-27T14:19:00Z"/>
        </w:rPr>
      </w:pPr>
      <w:del w:id="82" w:author="shen kl" w:date="2020-03-27T14:19:00Z">
        <w:r w:rsidDel="00C83CFE">
          <w:rPr>
            <w:rFonts w:hint="eastAsia"/>
          </w:rPr>
          <w:delText>固有担保关系表</w:delText>
        </w:r>
      </w:del>
    </w:p>
    <w:p w14:paraId="50D18711" w14:textId="49A8ECD2" w:rsidR="00FF4333" w:rsidRPr="00204B37" w:rsidDel="00C83CFE" w:rsidRDefault="00FF4333" w:rsidP="00FF4333">
      <w:pPr>
        <w:rPr>
          <w:del w:id="83" w:author="shen kl" w:date="2020-03-27T14:19:00Z"/>
        </w:rPr>
      </w:pPr>
      <w:del w:id="84" w:author="shen kl" w:date="2020-03-27T14:19:00Z">
        <w:r w:rsidRPr="00F65621" w:rsidDel="00C83CFE">
          <w:rPr>
            <w:rFonts w:hint="eastAsia"/>
            <w:b/>
            <w:bCs/>
          </w:rPr>
          <w:delText>视图名称</w:delText>
        </w:r>
        <w:r w:rsidRPr="00F65621" w:rsidDel="00C83CFE">
          <w:rPr>
            <w:b/>
            <w:bCs/>
          </w:rPr>
          <w:delText>:</w:delText>
        </w:r>
        <w:r w:rsidRPr="006B4E20" w:rsidDel="00C83CFE">
          <w:delText xml:space="preserve"> </w:delText>
        </w:r>
        <w:r w:rsidDel="00C83CFE">
          <w:delText>V_E4_I11GYDBGXB</w:delText>
        </w:r>
      </w:del>
    </w:p>
    <w:p w14:paraId="11377CC8" w14:textId="5B14CBBA" w:rsidR="00FF4333" w:rsidDel="00C83CFE" w:rsidRDefault="00FF4333" w:rsidP="00FF4333">
      <w:pPr>
        <w:rPr>
          <w:del w:id="85" w:author="shen kl" w:date="2020-03-27T14:19:00Z"/>
        </w:rPr>
      </w:pPr>
      <w:del w:id="86" w:author="shen kl" w:date="2020-03-27T14:19:00Z">
        <w:r w:rsidRPr="00D02F6A" w:rsidDel="00C83CFE">
          <w:rPr>
            <w:rFonts w:hint="eastAsia"/>
            <w:b/>
            <w:bCs/>
          </w:rPr>
          <w:delText>索引</w:delText>
        </w:r>
        <w:r w:rsidRPr="00D02F6A" w:rsidDel="00C83CFE">
          <w:rPr>
            <w:rFonts w:hint="eastAsia"/>
            <w:b/>
            <w:bCs/>
          </w:rPr>
          <w:delText xml:space="preserve"> </w:delText>
        </w:r>
        <w:r w:rsidRPr="00D02F6A" w:rsidDel="00C83CFE">
          <w:rPr>
            <w:rFonts w:hint="eastAsia"/>
            <w:b/>
            <w:bCs/>
          </w:rPr>
          <w:delText>：</w:delText>
        </w:r>
        <w:r w:rsidDel="00C83CFE">
          <w:rPr>
            <w:rFonts w:hint="eastAsia"/>
          </w:rPr>
          <w:delText>YYHTBH</w:delText>
        </w:r>
        <w:r w:rsidDel="00C83CFE">
          <w:delText xml:space="preserve"> + </w:delText>
        </w:r>
        <w:r w:rsidDel="00C83CFE">
          <w:rPr>
            <w:rFonts w:hint="eastAsia"/>
          </w:rPr>
          <w:delText>DBHTBH</w:delText>
        </w:r>
        <w:r w:rsidDel="00C83CFE">
          <w:delText xml:space="preserve"> </w:delText>
        </w:r>
        <w:r w:rsidRPr="00D02F6A" w:rsidDel="00C83CFE">
          <w:rPr>
            <w:rFonts w:hint="eastAsia"/>
            <w:color w:val="000099"/>
          </w:rPr>
          <w:delText>必须</w:delText>
        </w:r>
        <w:r w:rsidRPr="00D02F6A" w:rsidDel="00C83CFE">
          <w:rPr>
            <w:rFonts w:hint="eastAsia"/>
            <w:color w:val="000099"/>
          </w:rPr>
          <w:delText xml:space="preserve"> </w:delText>
        </w:r>
        <w:r w:rsidRPr="00D02F6A" w:rsidDel="00C83CFE">
          <w:rPr>
            <w:rFonts w:hint="eastAsia"/>
            <w:color w:val="000099"/>
          </w:rPr>
          <w:delText>唯一</w:delText>
        </w:r>
      </w:del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FF4333" w:rsidRPr="00F65621" w:rsidDel="00C83CFE" w14:paraId="0DF9BBAA" w14:textId="1D5A35AC" w:rsidTr="00437B7B">
        <w:trPr>
          <w:del w:id="87" w:author="shen kl" w:date="2020-03-27T14:19:00Z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8BAC3D3" w14:textId="47D891BC" w:rsidR="00FF4333" w:rsidRPr="00F65621" w:rsidDel="00C83CFE" w:rsidRDefault="00FF4333" w:rsidP="00437B7B">
            <w:pPr>
              <w:jc w:val="center"/>
              <w:rPr>
                <w:del w:id="88" w:author="shen kl" w:date="2020-03-27T14:19:00Z"/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FF72DD9" w14:textId="0BFF6B5D" w:rsidR="00FF4333" w:rsidRPr="00F65621" w:rsidDel="00C83CFE" w:rsidRDefault="00FF4333" w:rsidP="00437B7B">
            <w:pPr>
              <w:jc w:val="center"/>
              <w:rPr>
                <w:del w:id="89" w:author="shen kl" w:date="2020-03-27T14:19:00Z"/>
                <w:rFonts w:eastAsia="Times New Roman"/>
                <w:b/>
                <w:bCs/>
                <w:sz w:val="18"/>
              </w:rPr>
            </w:pPr>
            <w:del w:id="90" w:author="shen kl" w:date="2020-03-27T14:19:00Z">
              <w:r w:rsidRPr="00F65621" w:rsidDel="00C83CFE">
                <w:rPr>
                  <w:rFonts w:hint="eastAsia"/>
                  <w:b/>
                  <w:bCs/>
                  <w:sz w:val="18"/>
                </w:rPr>
                <w:delText>字段名</w:delText>
              </w:r>
            </w:del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8A6C083" w14:textId="3A7D3624" w:rsidR="00FF4333" w:rsidRPr="00F65621" w:rsidDel="00C83CFE" w:rsidRDefault="00FF4333" w:rsidP="00437B7B">
            <w:pPr>
              <w:jc w:val="center"/>
              <w:rPr>
                <w:del w:id="91" w:author="shen kl" w:date="2020-03-27T14:19:00Z"/>
                <w:rFonts w:eastAsia="Times New Roman"/>
                <w:b/>
                <w:bCs/>
                <w:sz w:val="18"/>
              </w:rPr>
            </w:pPr>
            <w:del w:id="92" w:author="shen kl" w:date="2020-03-27T14:19:00Z">
              <w:r w:rsidRPr="00F65621" w:rsidDel="00C83CFE">
                <w:rPr>
                  <w:rFonts w:hint="eastAsia"/>
                  <w:b/>
                  <w:bCs/>
                  <w:sz w:val="18"/>
                </w:rPr>
                <w:delText>类型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03443E6" w14:textId="4DBECEB5" w:rsidR="00FF4333" w:rsidRPr="00F65621" w:rsidDel="00C83CFE" w:rsidRDefault="00FF4333" w:rsidP="00437B7B">
            <w:pPr>
              <w:jc w:val="center"/>
              <w:rPr>
                <w:del w:id="93" w:author="shen kl" w:date="2020-03-27T14:19:00Z"/>
                <w:rFonts w:eastAsia="Times New Roman"/>
                <w:b/>
                <w:bCs/>
                <w:sz w:val="18"/>
              </w:rPr>
            </w:pPr>
            <w:del w:id="94" w:author="shen kl" w:date="2020-03-27T14:19:00Z">
              <w:r w:rsidRPr="00F65621" w:rsidDel="00C83CFE">
                <w:rPr>
                  <w:rFonts w:hint="eastAsia"/>
                  <w:b/>
                  <w:bCs/>
                  <w:sz w:val="18"/>
                </w:rPr>
                <w:delText>可否为空</w:delText>
              </w:r>
            </w:del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01D8E05" w14:textId="00F25E00" w:rsidR="00FF4333" w:rsidRPr="00F65621" w:rsidDel="00C83CFE" w:rsidRDefault="00FF4333" w:rsidP="00437B7B">
            <w:pPr>
              <w:jc w:val="center"/>
              <w:rPr>
                <w:del w:id="95" w:author="shen kl" w:date="2020-03-27T14:19:00Z"/>
                <w:rFonts w:eastAsia="Times New Roman"/>
                <w:b/>
                <w:bCs/>
                <w:sz w:val="18"/>
              </w:rPr>
            </w:pPr>
            <w:del w:id="96" w:author="shen kl" w:date="2020-03-27T14:19:00Z">
              <w:r w:rsidRPr="00F65621" w:rsidDel="00C83CFE">
                <w:rPr>
                  <w:rFonts w:ascii="微软雅黑" w:hAnsi="微软雅黑" w:hint="eastAsia"/>
                  <w:b/>
                  <w:bCs/>
                  <w:sz w:val="18"/>
                  <w:szCs w:val="18"/>
                </w:rPr>
                <w:delText>中文名</w:delText>
              </w:r>
            </w:del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8DE29E3" w14:textId="21282D2F" w:rsidR="00FF4333" w:rsidRPr="00F65621" w:rsidDel="00C83CFE" w:rsidRDefault="00FF4333" w:rsidP="00437B7B">
            <w:pPr>
              <w:jc w:val="center"/>
              <w:rPr>
                <w:del w:id="97" w:author="shen kl" w:date="2020-03-27T14:19:00Z"/>
                <w:rFonts w:eastAsia="Times New Roman"/>
                <w:b/>
                <w:bCs/>
                <w:sz w:val="18"/>
              </w:rPr>
            </w:pPr>
            <w:del w:id="98" w:author="shen kl" w:date="2020-03-27T14:19:00Z">
              <w:r w:rsidRPr="00F65621" w:rsidDel="00C83CFE">
                <w:rPr>
                  <w:rFonts w:hint="eastAsia"/>
                  <w:b/>
                  <w:bCs/>
                  <w:sz w:val="18"/>
                </w:rPr>
                <w:delText>字段说明</w:delText>
              </w:r>
            </w:del>
          </w:p>
        </w:tc>
      </w:tr>
      <w:tr w:rsidR="00B45A7C" w:rsidDel="00C83CFE" w14:paraId="43DAFEC2" w14:textId="28D6B34C" w:rsidTr="0089339E">
        <w:trPr>
          <w:del w:id="99" w:author="shen kl" w:date="2020-03-27T14:19:00Z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C88B1" w14:textId="28C9D9E8" w:rsidR="00B45A7C" w:rsidDel="00C83CFE" w:rsidRDefault="00B45A7C" w:rsidP="00B45A7C">
            <w:pPr>
              <w:numPr>
                <w:ilvl w:val="0"/>
                <w:numId w:val="37"/>
              </w:numPr>
              <w:rPr>
                <w:del w:id="100" w:author="shen kl" w:date="2020-03-27T14:19:00Z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9E7A" w14:textId="7E62CADD" w:rsidR="00B45A7C" w:rsidRPr="00BA5E1F" w:rsidDel="00C83CFE" w:rsidRDefault="00B45A7C" w:rsidP="0089339E">
            <w:pPr>
              <w:rPr>
                <w:del w:id="101" w:author="shen kl" w:date="2020-03-27T14:19:00Z"/>
                <w:sz w:val="18"/>
                <w:szCs w:val="20"/>
              </w:rPr>
            </w:pPr>
            <w:del w:id="102" w:author="shen kl" w:date="2020-03-27T14:19:00Z">
              <w:r w:rsidDel="00C83CFE">
                <w:delText>REPORT_MONTH</w:delText>
              </w:r>
            </w:del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A6A8" w14:textId="327A5F01" w:rsidR="00B45A7C" w:rsidRPr="00BA5E1F" w:rsidDel="00C83CFE" w:rsidRDefault="00B45A7C" w:rsidP="0089339E">
            <w:pPr>
              <w:rPr>
                <w:del w:id="103" w:author="shen kl" w:date="2020-03-27T14:19:00Z"/>
                <w:sz w:val="18"/>
                <w:szCs w:val="20"/>
              </w:rPr>
            </w:pPr>
            <w:del w:id="104" w:author="shen kl" w:date="2020-03-27T14:19:00Z">
              <w:r w:rsidDel="00C83CFE">
                <w:rPr>
                  <w:sz w:val="18"/>
                  <w:szCs w:val="20"/>
                </w:rPr>
                <w:delText>INTEGER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64A14" w14:textId="37FC93F4" w:rsidR="00B45A7C" w:rsidRPr="00BA5E1F" w:rsidDel="00C83CFE" w:rsidRDefault="00B45A7C" w:rsidP="0089339E">
            <w:pPr>
              <w:jc w:val="center"/>
              <w:rPr>
                <w:del w:id="105" w:author="shen kl" w:date="2020-03-27T14:19:00Z"/>
                <w:sz w:val="18"/>
                <w:szCs w:val="20"/>
              </w:rPr>
            </w:pPr>
            <w:del w:id="106" w:author="shen kl" w:date="2020-03-27T14:19:00Z">
              <w:r w:rsidRPr="00BA5E1F" w:rsidDel="00C83CFE">
                <w:rPr>
                  <w:rFonts w:hint="eastAsia"/>
                  <w:sz w:val="18"/>
                  <w:szCs w:val="20"/>
                </w:rPr>
                <w:delText>N</w:delText>
              </w:r>
            </w:del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D34F" w14:textId="68AE7B01" w:rsidR="00B45A7C" w:rsidRPr="00BA5E1F" w:rsidDel="00C83CFE" w:rsidRDefault="00B45A7C" w:rsidP="0089339E">
            <w:pPr>
              <w:rPr>
                <w:del w:id="107" w:author="shen kl" w:date="2020-03-27T14:19:00Z"/>
                <w:sz w:val="18"/>
                <w:szCs w:val="20"/>
              </w:rPr>
            </w:pPr>
            <w:del w:id="108" w:author="shen kl" w:date="2020-03-27T14:19:00Z">
              <w:r w:rsidDel="00C83CFE">
                <w:rPr>
                  <w:rFonts w:hint="eastAsia"/>
                  <w:sz w:val="18"/>
                  <w:szCs w:val="20"/>
                </w:rPr>
                <w:delText>月份</w:delText>
              </w:r>
            </w:del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42B6" w14:textId="08B1D21F" w:rsidR="00B45A7C" w:rsidRPr="00BA5E1F" w:rsidDel="00C83CFE" w:rsidRDefault="00B45A7C" w:rsidP="0089339E">
            <w:pPr>
              <w:rPr>
                <w:del w:id="109" w:author="shen kl" w:date="2020-03-27T14:19:00Z"/>
                <w:sz w:val="18"/>
                <w:szCs w:val="20"/>
              </w:rPr>
            </w:pPr>
          </w:p>
        </w:tc>
      </w:tr>
      <w:tr w:rsidR="00FF4333" w:rsidDel="00C83CFE" w14:paraId="72DBF513" w14:textId="5EFAA434" w:rsidTr="00437B7B">
        <w:trPr>
          <w:del w:id="110" w:author="shen kl" w:date="2020-03-27T14:19:00Z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7B06" w14:textId="4FA941C0" w:rsidR="00FF4333" w:rsidDel="00C83CFE" w:rsidRDefault="00FF4333" w:rsidP="00FF4333">
            <w:pPr>
              <w:numPr>
                <w:ilvl w:val="0"/>
                <w:numId w:val="37"/>
              </w:numPr>
              <w:rPr>
                <w:del w:id="111" w:author="shen kl" w:date="2020-03-27T14:19:00Z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583D" w14:textId="282A4E1B" w:rsidR="00FF4333" w:rsidRPr="00BA5E1F" w:rsidDel="00C83CFE" w:rsidRDefault="00FF4333" w:rsidP="00FF4333">
            <w:pPr>
              <w:rPr>
                <w:del w:id="112" w:author="shen kl" w:date="2020-03-27T14:19:00Z"/>
                <w:sz w:val="18"/>
                <w:szCs w:val="20"/>
              </w:rPr>
            </w:pPr>
            <w:del w:id="113" w:author="shen kl" w:date="2020-03-27T14:19:00Z">
              <w:r w:rsidRPr="00BA5E1F" w:rsidDel="00C83CFE">
                <w:rPr>
                  <w:rFonts w:hint="eastAsia"/>
                </w:rPr>
                <w:delText>YYHTBH</w:delText>
              </w:r>
            </w:del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10BCE" w14:textId="761D5EE9" w:rsidR="00FF4333" w:rsidRPr="00BA5E1F" w:rsidDel="00C83CFE" w:rsidRDefault="00FF4333" w:rsidP="00FF4333">
            <w:pPr>
              <w:rPr>
                <w:del w:id="114" w:author="shen kl" w:date="2020-03-27T14:19:00Z"/>
                <w:sz w:val="18"/>
                <w:szCs w:val="20"/>
              </w:rPr>
            </w:pPr>
            <w:del w:id="115" w:author="shen kl" w:date="2020-03-27T14:19:00Z">
              <w:r w:rsidRPr="00BA5E1F" w:rsidDel="00C83CFE">
                <w:rPr>
                  <w:rFonts w:hint="eastAsia"/>
                  <w:sz w:val="18"/>
                  <w:szCs w:val="20"/>
                </w:rPr>
                <w:delText>N</w:delText>
              </w:r>
              <w:r w:rsidRPr="00BA5E1F" w:rsidDel="00C83CFE">
                <w:rPr>
                  <w:sz w:val="18"/>
                  <w:szCs w:val="20"/>
                </w:rPr>
                <w:delText>VARCHAR(40)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AA09" w14:textId="238460A6" w:rsidR="00FF4333" w:rsidRPr="00BA5E1F" w:rsidDel="00C83CFE" w:rsidRDefault="00FF4333" w:rsidP="00FF4333">
            <w:pPr>
              <w:jc w:val="center"/>
              <w:rPr>
                <w:del w:id="116" w:author="shen kl" w:date="2020-03-27T14:19:00Z"/>
                <w:sz w:val="18"/>
                <w:szCs w:val="20"/>
              </w:rPr>
            </w:pPr>
            <w:del w:id="117" w:author="shen kl" w:date="2020-03-27T14:19:00Z">
              <w:r w:rsidRPr="00BA5E1F" w:rsidDel="00C83CFE">
                <w:rPr>
                  <w:rFonts w:hint="eastAsia"/>
                  <w:sz w:val="18"/>
                  <w:szCs w:val="20"/>
                </w:rPr>
                <w:delText>N</w:delText>
              </w:r>
            </w:del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110F" w14:textId="4EDEF2DD" w:rsidR="00FF4333" w:rsidRPr="00BA5E1F" w:rsidDel="00C83CFE" w:rsidRDefault="00FF4333" w:rsidP="00FF4333">
            <w:pPr>
              <w:rPr>
                <w:del w:id="118" w:author="shen kl" w:date="2020-03-27T14:19:00Z"/>
                <w:sz w:val="18"/>
                <w:szCs w:val="20"/>
              </w:rPr>
            </w:pPr>
            <w:del w:id="119" w:author="shen kl" w:date="2020-03-27T14:19:00Z">
              <w:r w:rsidRPr="00BA5E1F" w:rsidDel="00C83CFE">
                <w:rPr>
                  <w:rFonts w:hint="eastAsia"/>
                  <w:sz w:val="18"/>
                  <w:szCs w:val="20"/>
                </w:rPr>
                <w:delText>填写运用合同编号</w:delText>
              </w:r>
            </w:del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1349C" w14:textId="61E31071" w:rsidR="00FF4333" w:rsidRPr="00BA5E1F" w:rsidDel="00C83CFE" w:rsidRDefault="00FF4333" w:rsidP="00FF4333">
            <w:pPr>
              <w:rPr>
                <w:del w:id="120" w:author="shen kl" w:date="2020-03-27T14:19:00Z"/>
                <w:sz w:val="18"/>
                <w:szCs w:val="20"/>
              </w:rPr>
            </w:pPr>
            <w:del w:id="121" w:author="shen kl" w:date="2020-03-27T14:19:00Z">
              <w:r w:rsidRPr="00BA5E1F" w:rsidDel="00C83CFE">
                <w:rPr>
                  <w:rFonts w:hint="eastAsia"/>
                  <w:sz w:val="18"/>
                  <w:szCs w:val="20"/>
                </w:rPr>
                <w:delText>填写作为被担保合同的固有运用合同编号</w:delText>
              </w:r>
            </w:del>
          </w:p>
        </w:tc>
      </w:tr>
      <w:tr w:rsidR="00FF4333" w:rsidDel="00C83CFE" w14:paraId="1A168AD3" w14:textId="1A567F2B" w:rsidTr="00437B7B">
        <w:trPr>
          <w:del w:id="122" w:author="shen kl" w:date="2020-03-27T14:19:00Z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C0C7" w14:textId="7D1B6160" w:rsidR="00FF4333" w:rsidDel="00C83CFE" w:rsidRDefault="00FF4333" w:rsidP="00FF4333">
            <w:pPr>
              <w:numPr>
                <w:ilvl w:val="0"/>
                <w:numId w:val="37"/>
              </w:numPr>
              <w:rPr>
                <w:del w:id="123" w:author="shen kl" w:date="2020-03-27T14:19:00Z"/>
                <w:sz w:val="18"/>
              </w:rPr>
            </w:pPr>
            <w:del w:id="124" w:author="shen kl" w:date="2020-03-27T14:19:00Z">
              <w:r w:rsidDel="00C83CFE">
                <w:rPr>
                  <w:rFonts w:hint="eastAsia"/>
                  <w:sz w:val="18"/>
                </w:rPr>
                <w:delText>2</w:delText>
              </w:r>
            </w:del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7B45" w14:textId="55CDE5A1" w:rsidR="00FF4333" w:rsidRPr="00BA5E1F" w:rsidDel="00C83CFE" w:rsidRDefault="00FF4333" w:rsidP="00FF4333">
            <w:pPr>
              <w:rPr>
                <w:del w:id="125" w:author="shen kl" w:date="2020-03-27T14:19:00Z"/>
                <w:sz w:val="18"/>
                <w:szCs w:val="20"/>
              </w:rPr>
            </w:pPr>
            <w:del w:id="126" w:author="shen kl" w:date="2020-03-27T14:19:00Z">
              <w:r w:rsidRPr="00BA5E1F" w:rsidDel="00C83CFE">
                <w:rPr>
                  <w:rFonts w:hint="eastAsia"/>
                </w:rPr>
                <w:delText>NBYYHTBH</w:delText>
              </w:r>
            </w:del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2CBFA" w14:textId="393863B3" w:rsidR="00FF4333" w:rsidRPr="00BA5E1F" w:rsidDel="00C83CFE" w:rsidRDefault="00FF4333" w:rsidP="00FF4333">
            <w:pPr>
              <w:rPr>
                <w:del w:id="127" w:author="shen kl" w:date="2020-03-27T14:19:00Z"/>
                <w:sz w:val="18"/>
                <w:szCs w:val="20"/>
              </w:rPr>
            </w:pPr>
            <w:del w:id="128" w:author="shen kl" w:date="2020-03-27T14:19:00Z">
              <w:r w:rsidRPr="00BA5E1F" w:rsidDel="00C83CFE">
                <w:rPr>
                  <w:rFonts w:hint="eastAsia"/>
                  <w:sz w:val="18"/>
                  <w:szCs w:val="20"/>
                </w:rPr>
                <w:delText>N</w:delText>
              </w:r>
              <w:r w:rsidRPr="00BA5E1F" w:rsidDel="00C83CFE">
                <w:rPr>
                  <w:sz w:val="18"/>
                  <w:szCs w:val="20"/>
                </w:rPr>
                <w:delText>VARCHAR(40)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FB5A" w14:textId="491A3AB2" w:rsidR="00FF4333" w:rsidRPr="00BA5E1F" w:rsidDel="00C83CFE" w:rsidRDefault="00FF4333" w:rsidP="00FF4333">
            <w:pPr>
              <w:jc w:val="center"/>
              <w:rPr>
                <w:del w:id="129" w:author="shen kl" w:date="2020-03-27T14:19:00Z"/>
                <w:sz w:val="18"/>
                <w:szCs w:val="20"/>
              </w:rPr>
            </w:pPr>
            <w:del w:id="130" w:author="shen kl" w:date="2020-03-27T14:19:00Z">
              <w:r w:rsidRPr="00BA5E1F" w:rsidDel="00C83CFE">
                <w:rPr>
                  <w:rFonts w:hint="eastAsia"/>
                  <w:sz w:val="18"/>
                  <w:szCs w:val="20"/>
                </w:rPr>
                <w:delText>N</w:delText>
              </w:r>
            </w:del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9B1D" w14:textId="61C5FC22" w:rsidR="00FF4333" w:rsidRPr="00BA5E1F" w:rsidDel="00C83CFE" w:rsidRDefault="00FF4333" w:rsidP="00FF4333">
            <w:pPr>
              <w:rPr>
                <w:del w:id="131" w:author="shen kl" w:date="2020-03-27T14:19:00Z"/>
                <w:sz w:val="18"/>
                <w:szCs w:val="20"/>
              </w:rPr>
            </w:pPr>
            <w:del w:id="132" w:author="shen kl" w:date="2020-03-27T14:19:00Z">
              <w:r w:rsidRPr="00BA5E1F" w:rsidDel="00C83CFE">
                <w:rPr>
                  <w:rFonts w:hint="eastAsia"/>
                  <w:sz w:val="18"/>
                  <w:szCs w:val="20"/>
                </w:rPr>
                <w:delText>填写信托公司内部运用合同编号</w:delText>
              </w:r>
            </w:del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8546" w14:textId="1065540F" w:rsidR="00FF4333" w:rsidRPr="00BA5E1F" w:rsidDel="00C83CFE" w:rsidRDefault="00FF4333" w:rsidP="00FF4333">
            <w:pPr>
              <w:rPr>
                <w:del w:id="133" w:author="shen kl" w:date="2020-03-27T14:19:00Z"/>
                <w:b/>
                <w:bCs/>
                <w:sz w:val="18"/>
                <w:szCs w:val="20"/>
              </w:rPr>
            </w:pPr>
            <w:del w:id="134" w:author="shen kl" w:date="2020-03-27T14:19:00Z">
              <w:r w:rsidRPr="00BA5E1F" w:rsidDel="00C83CFE">
                <w:rPr>
                  <w:rFonts w:hint="eastAsia"/>
                  <w:sz w:val="18"/>
                  <w:szCs w:val="20"/>
                </w:rPr>
                <w:delText>内部合同编号指信托公司内部系统所对的运用合同唯一编号</w:delText>
              </w:r>
            </w:del>
          </w:p>
        </w:tc>
      </w:tr>
      <w:tr w:rsidR="00FF4333" w:rsidDel="00C83CFE" w14:paraId="7028DABF" w14:textId="4A62C6B3" w:rsidTr="00437B7B">
        <w:trPr>
          <w:del w:id="135" w:author="shen kl" w:date="2020-03-27T14:19:00Z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8390" w14:textId="179965EE" w:rsidR="00FF4333" w:rsidDel="00C83CFE" w:rsidRDefault="00FF4333" w:rsidP="00FF4333">
            <w:pPr>
              <w:numPr>
                <w:ilvl w:val="0"/>
                <w:numId w:val="37"/>
              </w:numPr>
              <w:rPr>
                <w:del w:id="136" w:author="shen kl" w:date="2020-03-27T14:19:00Z"/>
                <w:sz w:val="18"/>
              </w:rPr>
            </w:pPr>
            <w:del w:id="137" w:author="shen kl" w:date="2020-03-27T14:19:00Z">
              <w:r w:rsidDel="00C83CFE">
                <w:rPr>
                  <w:rFonts w:hint="eastAsia"/>
                  <w:sz w:val="18"/>
                </w:rPr>
                <w:delText>3</w:delText>
              </w:r>
            </w:del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0D05" w14:textId="50014BC6" w:rsidR="00FF4333" w:rsidRPr="00BA5E1F" w:rsidDel="00C83CFE" w:rsidRDefault="00FF4333" w:rsidP="00FF4333">
            <w:pPr>
              <w:rPr>
                <w:del w:id="138" w:author="shen kl" w:date="2020-03-27T14:19:00Z"/>
                <w:sz w:val="18"/>
                <w:szCs w:val="20"/>
              </w:rPr>
            </w:pPr>
            <w:del w:id="139" w:author="shen kl" w:date="2020-03-27T14:19:00Z">
              <w:r w:rsidRPr="00BA5E1F" w:rsidDel="00C83CFE">
                <w:rPr>
                  <w:rFonts w:hint="eastAsia"/>
                </w:rPr>
                <w:delText>DBHTBH</w:delText>
              </w:r>
            </w:del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4D42" w14:textId="4C3DC947" w:rsidR="00FF4333" w:rsidRPr="00BA5E1F" w:rsidDel="00C83CFE" w:rsidRDefault="00FF4333" w:rsidP="00FF4333">
            <w:pPr>
              <w:rPr>
                <w:del w:id="140" w:author="shen kl" w:date="2020-03-27T14:19:00Z"/>
                <w:sz w:val="18"/>
                <w:szCs w:val="20"/>
              </w:rPr>
            </w:pPr>
            <w:del w:id="141" w:author="shen kl" w:date="2020-03-27T14:19:00Z">
              <w:r w:rsidRPr="00BA5E1F" w:rsidDel="00C83CFE">
                <w:rPr>
                  <w:rFonts w:hint="eastAsia"/>
                  <w:sz w:val="18"/>
                  <w:szCs w:val="20"/>
                </w:rPr>
                <w:delText>N</w:delText>
              </w:r>
              <w:r w:rsidRPr="00BA5E1F" w:rsidDel="00C83CFE">
                <w:rPr>
                  <w:sz w:val="18"/>
                  <w:szCs w:val="20"/>
                </w:rPr>
                <w:delText>VARCHAR(40)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CD205" w14:textId="62F4D210" w:rsidR="00FF4333" w:rsidRPr="00BA5E1F" w:rsidDel="00C83CFE" w:rsidRDefault="00FF4333" w:rsidP="00FF4333">
            <w:pPr>
              <w:jc w:val="center"/>
              <w:rPr>
                <w:del w:id="142" w:author="shen kl" w:date="2020-03-27T14:19:00Z"/>
                <w:sz w:val="18"/>
                <w:szCs w:val="20"/>
              </w:rPr>
            </w:pPr>
            <w:del w:id="143" w:author="shen kl" w:date="2020-03-27T14:19:00Z">
              <w:r w:rsidRPr="00BA5E1F" w:rsidDel="00C83CFE">
                <w:rPr>
                  <w:rFonts w:hint="eastAsia"/>
                  <w:sz w:val="18"/>
                  <w:szCs w:val="20"/>
                </w:rPr>
                <w:delText>N</w:delText>
              </w:r>
            </w:del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2A6" w14:textId="5274DB87" w:rsidR="00FF4333" w:rsidRPr="00BA5E1F" w:rsidDel="00C83CFE" w:rsidRDefault="00FF4333" w:rsidP="00FF4333">
            <w:pPr>
              <w:rPr>
                <w:del w:id="144" w:author="shen kl" w:date="2020-03-27T14:19:00Z"/>
                <w:sz w:val="18"/>
                <w:szCs w:val="20"/>
              </w:rPr>
            </w:pPr>
            <w:del w:id="145" w:author="shen kl" w:date="2020-03-27T14:19:00Z">
              <w:r w:rsidRPr="00BA5E1F" w:rsidDel="00C83CFE">
                <w:rPr>
                  <w:rFonts w:hint="eastAsia"/>
                  <w:sz w:val="18"/>
                  <w:szCs w:val="20"/>
                </w:rPr>
                <w:delText>填写担保合同编号</w:delText>
              </w:r>
            </w:del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8A49" w14:textId="6816B676" w:rsidR="00FF4333" w:rsidRPr="00BA5E1F" w:rsidDel="00C83CFE" w:rsidRDefault="00FF4333" w:rsidP="00FF4333">
            <w:pPr>
              <w:rPr>
                <w:del w:id="146" w:author="shen kl" w:date="2020-03-27T14:19:00Z"/>
                <w:b/>
                <w:bCs/>
                <w:sz w:val="18"/>
                <w:szCs w:val="20"/>
              </w:rPr>
            </w:pPr>
          </w:p>
        </w:tc>
      </w:tr>
    </w:tbl>
    <w:p w14:paraId="4738F111" w14:textId="6E84E8BF" w:rsidR="0026042E" w:rsidRDefault="0026042E" w:rsidP="0026042E"/>
    <w:p w14:paraId="7BE1E3D7" w14:textId="7D5B592B" w:rsidR="0026042E" w:rsidRDefault="0026042E" w:rsidP="0026042E">
      <w:pPr>
        <w:pStyle w:val="1"/>
      </w:pPr>
      <w:r w:rsidRPr="0026042E">
        <w:rPr>
          <w:rFonts w:hint="eastAsia"/>
        </w:rPr>
        <w:t>信托公司固有会计信息</w:t>
      </w:r>
    </w:p>
    <w:p w14:paraId="3478CB9F" w14:textId="7AB62FD5" w:rsidR="0026042E" w:rsidRDefault="0026042E" w:rsidP="0026042E">
      <w:pPr>
        <w:pStyle w:val="2"/>
      </w:pPr>
      <w:r w:rsidRPr="0026042E">
        <w:rPr>
          <w:rFonts w:hint="eastAsia"/>
        </w:rPr>
        <w:t>固有内部科目对照表</w:t>
      </w:r>
    </w:p>
    <w:p w14:paraId="0DC0AA80" w14:textId="50E03E0D" w:rsidR="0026042E" w:rsidRDefault="0020527C" w:rsidP="0026042E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="0026042E">
        <w:t>V_</w:t>
      </w:r>
      <w:r w:rsidR="00437B7B">
        <w:t>H01</w:t>
      </w:r>
      <w:r w:rsidR="0026042E">
        <w:t>_J01GYNBKMDZB</w:t>
      </w:r>
    </w:p>
    <w:p w14:paraId="387DFC34" w14:textId="2E155A46" w:rsidR="0020527C" w:rsidRDefault="0020527C" w:rsidP="0020527C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072367">
        <w:rPr>
          <w:b/>
          <w:bCs/>
        </w:rPr>
        <w:t xml:space="preserve">ZTDM + </w:t>
      </w:r>
      <w:r w:rsidR="00072367">
        <w:rPr>
          <w:rFonts w:hint="eastAsia"/>
        </w:rPr>
        <w:t>KJKMDM</w:t>
      </w:r>
      <w:r w:rsidR="00072367">
        <w:t xml:space="preserve"> </w:t>
      </w:r>
      <w:r w:rsidR="00072367">
        <w:rPr>
          <w:rFonts w:hint="eastAsia"/>
        </w:rPr>
        <w:t>唯一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20527C" w:rsidRPr="00F65621" w14:paraId="0A148386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441160E" w14:textId="77777777" w:rsidR="0020527C" w:rsidRPr="00F65621" w:rsidRDefault="0020527C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FF7F5A5" w14:textId="77777777" w:rsidR="0020527C" w:rsidRPr="00F65621" w:rsidRDefault="0020527C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6979D9F" w14:textId="77777777" w:rsidR="0020527C" w:rsidRPr="00F65621" w:rsidRDefault="0020527C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186BF11" w14:textId="77777777" w:rsidR="0020527C" w:rsidRPr="00F65621" w:rsidRDefault="0020527C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95CD500" w14:textId="77777777" w:rsidR="0020527C" w:rsidRPr="00F65621" w:rsidRDefault="0020527C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9645B6F" w14:textId="77777777" w:rsidR="0020527C" w:rsidRPr="00F65621" w:rsidRDefault="0020527C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C03800" w14:paraId="59991196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6691F" w14:textId="77777777" w:rsidR="00C03800" w:rsidRDefault="00C03800" w:rsidP="00C03800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BA201" w14:textId="34DE5525" w:rsidR="00C03800" w:rsidRPr="00990C76" w:rsidRDefault="00072367" w:rsidP="00C03800">
            <w:pPr>
              <w:rPr>
                <w:sz w:val="18"/>
                <w:szCs w:val="20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CEBC" w14:textId="73F39935" w:rsidR="00C03800" w:rsidRPr="00990C76" w:rsidRDefault="00C03800" w:rsidP="00C0380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20259" w14:textId="145C6369" w:rsidR="00C03800" w:rsidRPr="00990C76" w:rsidRDefault="00C03800" w:rsidP="00C0380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0FA82" w14:textId="3FC3E332" w:rsidR="00C03800" w:rsidRPr="00C03800" w:rsidRDefault="00C03800" w:rsidP="00C03800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账套代码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70F77" w14:textId="24984098" w:rsidR="00C03800" w:rsidRPr="00FF4333" w:rsidRDefault="00C03800" w:rsidP="00C03800">
            <w:pPr>
              <w:rPr>
                <w:sz w:val="18"/>
                <w:szCs w:val="20"/>
              </w:rPr>
            </w:pPr>
          </w:p>
        </w:tc>
      </w:tr>
      <w:tr w:rsidR="00072367" w14:paraId="02FD17C3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92007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E8C4C" w14:textId="79FF0F35" w:rsidR="00072367" w:rsidRDefault="00072367" w:rsidP="00072367">
            <w:r>
              <w:rPr>
                <w:rFonts w:hint="eastAsia"/>
              </w:rPr>
              <w:t>ZTDM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4510" w14:textId="48F75253" w:rsidR="00072367" w:rsidRDefault="00072367" w:rsidP="00072367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1742" w14:textId="531E0D8C" w:rsidR="00072367" w:rsidRDefault="00072367" w:rsidP="00072367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0B68" w14:textId="42FA9411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账套代码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5E36" w14:textId="77777777" w:rsidR="00072367" w:rsidRPr="00FF4333" w:rsidRDefault="00072367" w:rsidP="00072367">
            <w:pPr>
              <w:rPr>
                <w:sz w:val="18"/>
                <w:szCs w:val="20"/>
              </w:rPr>
            </w:pPr>
          </w:p>
        </w:tc>
      </w:tr>
      <w:tr w:rsidR="00072367" w14:paraId="5E8AEBCC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7AA9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9710" w14:textId="026F5057" w:rsidR="00072367" w:rsidRPr="00990C76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KJKMDM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0958" w14:textId="0F2F3650" w:rsidR="00072367" w:rsidRPr="00990C76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4837" w14:textId="2E22BA17" w:rsidR="00072367" w:rsidRPr="00990C76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3840" w14:textId="7C5E3719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会计科目代码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DA06" w14:textId="7FF2DE6F" w:rsidR="00072367" w:rsidRPr="00FF4333" w:rsidRDefault="00072367" w:rsidP="0007236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072367" w14:paraId="75708232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E63A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0EEE1" w14:textId="291FCF8C" w:rsidR="00072367" w:rsidRPr="00990C76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KJKMMC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8DCDE" w14:textId="2FB6B23B" w:rsidR="00072367" w:rsidRPr="00990C76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1427" w14:textId="4E3493F5" w:rsidR="00072367" w:rsidRPr="00990C76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7FE66" w14:textId="3D2EC1B3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会计科目名称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6DEB" w14:textId="77777777" w:rsidR="00072367" w:rsidRPr="00990C76" w:rsidRDefault="00072367" w:rsidP="0007236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072367" w14:paraId="58207637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B3467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2791" w14:textId="45C9CF7C" w:rsidR="00072367" w:rsidRDefault="00072367" w:rsidP="00072367">
            <w:r>
              <w:rPr>
                <w:rFonts w:hint="eastAsia"/>
              </w:rPr>
              <w:t>KJKMJC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987A" w14:textId="6A29B19E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E6002" w14:textId="5C8FF7FA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DE7B" w14:textId="1A291C25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会计科目级次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DF8A" w14:textId="77777777" w:rsidR="00072367" w:rsidRPr="00990C76" w:rsidRDefault="00072367" w:rsidP="0007236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072367" w14:paraId="61E4B2D8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84F22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9D05" w14:textId="3629879E" w:rsidR="00072367" w:rsidRDefault="00072367" w:rsidP="00072367">
            <w:r>
              <w:rPr>
                <w:rFonts w:hint="eastAsia"/>
              </w:rPr>
              <w:t>SJKMDM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C891" w14:textId="72447982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F5756" w14:textId="47F66A82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67753" w14:textId="5360E7D9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上级科目代码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C995F" w14:textId="77777777" w:rsidR="00072367" w:rsidRPr="00990C76" w:rsidRDefault="00072367" w:rsidP="0007236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072367" w14:paraId="7192098A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8E19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23BCE" w14:textId="47AB5BE1" w:rsidR="00072367" w:rsidRDefault="00072367" w:rsidP="00072367">
            <w:r>
              <w:rPr>
                <w:rFonts w:hint="eastAsia"/>
              </w:rPr>
              <w:t>SJKMMC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D4F2A" w14:textId="13F09DBC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2C583" w14:textId="10DFE45B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028D4" w14:textId="78482D3B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上级科目名称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B18C4" w14:textId="77777777" w:rsidR="00072367" w:rsidRPr="00990C76" w:rsidRDefault="00072367" w:rsidP="0007236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072367" w14:paraId="72F1B0D1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FD61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463B" w14:textId="03FC16CA" w:rsidR="00072367" w:rsidRDefault="00072367" w:rsidP="00072367">
            <w:r>
              <w:rPr>
                <w:rFonts w:hint="eastAsia"/>
              </w:rPr>
              <w:t>GSYWDL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43707" w14:textId="7902FBA7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FC91A" w14:textId="027D1F52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E82D" w14:textId="152744C3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归属业务大类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E6FEF" w14:textId="77777777" w:rsidR="00072367" w:rsidRPr="00C03800" w:rsidRDefault="00072367" w:rsidP="00072367">
            <w:pPr>
              <w:rPr>
                <w:b/>
                <w:bCs/>
                <w:sz w:val="18"/>
                <w:szCs w:val="20"/>
              </w:rPr>
            </w:pPr>
            <w:r w:rsidRPr="00C03800">
              <w:rPr>
                <w:rFonts w:hint="eastAsia"/>
                <w:b/>
                <w:bCs/>
                <w:sz w:val="18"/>
                <w:szCs w:val="20"/>
              </w:rPr>
              <w:t>会计业务类型</w:t>
            </w:r>
            <w:r w:rsidRPr="00C03800">
              <w:rPr>
                <w:rFonts w:hint="eastAsia"/>
                <w:b/>
                <w:bCs/>
                <w:sz w:val="18"/>
                <w:szCs w:val="20"/>
              </w:rPr>
              <w:t>(7001)</w:t>
            </w:r>
          </w:p>
          <w:p w14:paraId="06F8E2C5" w14:textId="77777777" w:rsidR="00072367" w:rsidRPr="00C03800" w:rsidRDefault="00072367" w:rsidP="00072367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1-</w:t>
            </w:r>
            <w:r w:rsidRPr="00C03800">
              <w:rPr>
                <w:rFonts w:hint="eastAsia"/>
                <w:sz w:val="18"/>
                <w:szCs w:val="20"/>
              </w:rPr>
              <w:t>资产</w:t>
            </w:r>
          </w:p>
          <w:p w14:paraId="152042DC" w14:textId="77777777" w:rsidR="00072367" w:rsidRPr="00C03800" w:rsidRDefault="00072367" w:rsidP="00072367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2-</w:t>
            </w:r>
            <w:r w:rsidRPr="00C03800">
              <w:rPr>
                <w:rFonts w:hint="eastAsia"/>
                <w:sz w:val="18"/>
                <w:szCs w:val="20"/>
              </w:rPr>
              <w:t>负债</w:t>
            </w:r>
          </w:p>
          <w:p w14:paraId="11B1BA9B" w14:textId="77777777" w:rsidR="00072367" w:rsidRPr="00C03800" w:rsidRDefault="00072367" w:rsidP="00072367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3-</w:t>
            </w:r>
            <w:r w:rsidRPr="00C03800">
              <w:rPr>
                <w:rFonts w:hint="eastAsia"/>
                <w:sz w:val="18"/>
                <w:szCs w:val="20"/>
              </w:rPr>
              <w:t>所有者权益</w:t>
            </w:r>
          </w:p>
          <w:p w14:paraId="6A508720" w14:textId="77777777" w:rsidR="00072367" w:rsidRPr="00C03800" w:rsidRDefault="00072367" w:rsidP="00072367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4-</w:t>
            </w:r>
            <w:r w:rsidRPr="00C03800">
              <w:rPr>
                <w:rFonts w:hint="eastAsia"/>
                <w:sz w:val="18"/>
                <w:szCs w:val="20"/>
              </w:rPr>
              <w:t>损益</w:t>
            </w:r>
          </w:p>
          <w:p w14:paraId="2E5CC705" w14:textId="77777777" w:rsidR="00072367" w:rsidRPr="00C03800" w:rsidRDefault="00072367" w:rsidP="00072367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5-</w:t>
            </w:r>
            <w:r w:rsidRPr="00C03800">
              <w:rPr>
                <w:rFonts w:hint="eastAsia"/>
                <w:sz w:val="18"/>
                <w:szCs w:val="20"/>
              </w:rPr>
              <w:t>资产负债共同类</w:t>
            </w:r>
          </w:p>
          <w:p w14:paraId="384BCFFA" w14:textId="77777777" w:rsidR="00072367" w:rsidRPr="00C03800" w:rsidRDefault="00072367" w:rsidP="00072367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6-</w:t>
            </w:r>
            <w:r w:rsidRPr="00C03800">
              <w:rPr>
                <w:rFonts w:hint="eastAsia"/>
                <w:sz w:val="18"/>
                <w:szCs w:val="20"/>
              </w:rPr>
              <w:t>表外</w:t>
            </w:r>
          </w:p>
          <w:p w14:paraId="03A1D840" w14:textId="4F767665" w:rsidR="00072367" w:rsidRPr="00990C76" w:rsidRDefault="00072367" w:rsidP="00072367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7-</w:t>
            </w:r>
            <w:r w:rsidRPr="00C03800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072367" w14:paraId="34C0E4F6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05EF3" w14:textId="77777777" w:rsidR="00072367" w:rsidRDefault="00072367" w:rsidP="00072367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761E0" w14:textId="1E85BA9F" w:rsidR="00072367" w:rsidRDefault="00072367" w:rsidP="00072367">
            <w:r>
              <w:rPr>
                <w:rFonts w:hint="eastAsia"/>
              </w:rPr>
              <w:t>KJKMFX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2A0CB" w14:textId="0B551EB6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8475" w14:textId="5B87E164" w:rsidR="00072367" w:rsidRDefault="00072367" w:rsidP="00072367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47F4" w14:textId="06DE98CA" w:rsidR="00072367" w:rsidRPr="00C03800" w:rsidRDefault="00072367" w:rsidP="00072367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会计科目方向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6951" w14:textId="77777777" w:rsidR="00072367" w:rsidRDefault="00072367" w:rsidP="00072367">
            <w:pPr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会计科目方向（</w:t>
            </w:r>
            <w:r>
              <w:rPr>
                <w:rFonts w:hint="eastAsia"/>
                <w:b/>
                <w:bCs/>
                <w:sz w:val="18"/>
                <w:szCs w:val="20"/>
              </w:rPr>
              <w:t>7004</w:t>
            </w:r>
            <w:r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  <w:p w14:paraId="5224BC62" w14:textId="77777777" w:rsidR="00072367" w:rsidRPr="00C03800" w:rsidRDefault="00072367" w:rsidP="00072367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1-</w:t>
            </w:r>
            <w:r w:rsidRPr="00C03800">
              <w:rPr>
                <w:rFonts w:hint="eastAsia"/>
                <w:sz w:val="18"/>
                <w:szCs w:val="20"/>
              </w:rPr>
              <w:t>借</w:t>
            </w:r>
          </w:p>
          <w:p w14:paraId="531A5878" w14:textId="4754757F" w:rsidR="00072367" w:rsidRPr="00990C76" w:rsidRDefault="00072367" w:rsidP="00072367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2-</w:t>
            </w:r>
            <w:r w:rsidRPr="00C03800">
              <w:rPr>
                <w:rFonts w:hint="eastAsia"/>
                <w:sz w:val="18"/>
                <w:szCs w:val="20"/>
              </w:rPr>
              <w:t>贷</w:t>
            </w:r>
          </w:p>
        </w:tc>
      </w:tr>
    </w:tbl>
    <w:p w14:paraId="4535B56D" w14:textId="77777777" w:rsidR="0020527C" w:rsidRDefault="0020527C" w:rsidP="0026042E"/>
    <w:p w14:paraId="3B7CC86A" w14:textId="3D216C97" w:rsidR="0026042E" w:rsidRDefault="0026042E" w:rsidP="0026042E"/>
    <w:p w14:paraId="464FADC7" w14:textId="5B1426DB" w:rsidR="0026042E" w:rsidRDefault="0026042E" w:rsidP="0026042E">
      <w:pPr>
        <w:pStyle w:val="2"/>
      </w:pPr>
      <w:r w:rsidRPr="0026042E">
        <w:rPr>
          <w:rFonts w:hint="eastAsia"/>
        </w:rPr>
        <w:t>固有总账会计全科目表</w:t>
      </w:r>
    </w:p>
    <w:p w14:paraId="6A5F2FA4" w14:textId="727026AC" w:rsidR="0026042E" w:rsidRPr="00291C01" w:rsidRDefault="00A215B3" w:rsidP="0026042E">
      <w:r>
        <w:rPr>
          <w:rFonts w:hint="eastAsia"/>
          <w:b/>
          <w:bCs/>
        </w:rPr>
        <w:t>视图</w:t>
      </w:r>
      <w:r w:rsidR="00230398" w:rsidRPr="00D02F6A">
        <w:rPr>
          <w:rFonts w:hint="eastAsia"/>
          <w:b/>
          <w:bCs/>
        </w:rPr>
        <w:t xml:space="preserve"> </w:t>
      </w:r>
      <w:r w:rsidR="00230398" w:rsidRPr="00D02F6A">
        <w:rPr>
          <w:rFonts w:hint="eastAsia"/>
          <w:b/>
          <w:bCs/>
        </w:rPr>
        <w:t>：</w:t>
      </w:r>
      <w:r w:rsidR="0026042E">
        <w:t>V_E4_</w:t>
      </w:r>
      <w:r w:rsidR="00437B7B">
        <w:t>H</w:t>
      </w:r>
      <w:r w:rsidR="0026042E">
        <w:t>02GYZZKJQKMB</w:t>
      </w:r>
    </w:p>
    <w:p w14:paraId="1BC8F8FD" w14:textId="6880B59A" w:rsidR="00230398" w:rsidRDefault="00230398" w:rsidP="00230398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A215B3">
        <w:rPr>
          <w:b/>
          <w:bCs/>
        </w:rPr>
        <w:t>REPORT_MONTH</w:t>
      </w:r>
      <w:r>
        <w:rPr>
          <w:b/>
          <w:bCs/>
        </w:rPr>
        <w:t xml:space="preserve">+ </w:t>
      </w:r>
      <w:r w:rsidR="00F8422A">
        <w:rPr>
          <w:rFonts w:hint="eastAsia"/>
        </w:rPr>
        <w:t>KSZQ</w:t>
      </w:r>
      <w:r w:rsidR="00F8422A">
        <w:t xml:space="preserve">  + </w:t>
      </w:r>
      <w:r w:rsidR="00A215B3">
        <w:t xml:space="preserve">ZTDM + </w:t>
      </w:r>
      <w:r w:rsidR="00A215B3">
        <w:rPr>
          <w:rFonts w:hint="eastAsia"/>
        </w:rPr>
        <w:t>GYZZKJKMBH</w:t>
      </w:r>
      <w:r>
        <w:t xml:space="preserve"> </w:t>
      </w:r>
      <w:r>
        <w:rPr>
          <w:rFonts w:hint="eastAsia"/>
        </w:rPr>
        <w:t>唯一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230398" w:rsidRPr="00F65621" w14:paraId="6D1EF2C6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804B743" w14:textId="77777777" w:rsidR="00230398" w:rsidRPr="00F65621" w:rsidRDefault="0023039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7F74568" w14:textId="77777777" w:rsidR="00230398" w:rsidRPr="00F65621" w:rsidRDefault="0023039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42E65DF" w14:textId="77777777" w:rsidR="00230398" w:rsidRPr="00F65621" w:rsidRDefault="0023039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306F39B" w14:textId="77777777" w:rsidR="00230398" w:rsidRPr="00F65621" w:rsidRDefault="0023039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CBC41BF" w14:textId="77777777" w:rsidR="00230398" w:rsidRPr="00F65621" w:rsidRDefault="0023039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D331E52" w14:textId="77777777" w:rsidR="00230398" w:rsidRPr="00F65621" w:rsidRDefault="0023039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230398" w14:paraId="55ADE3F9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47E9A" w14:textId="77777777" w:rsidR="00230398" w:rsidRDefault="00230398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9D0B4" w14:textId="77777777" w:rsidR="00230398" w:rsidRPr="00990C76" w:rsidRDefault="00230398" w:rsidP="00437B7B">
            <w:pPr>
              <w:rPr>
                <w:sz w:val="18"/>
                <w:szCs w:val="20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885C6" w14:textId="77777777" w:rsidR="00230398" w:rsidRPr="00990C76" w:rsidRDefault="00230398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C47C" w14:textId="77777777" w:rsidR="00230398" w:rsidRPr="00990C76" w:rsidRDefault="00230398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B4CB" w14:textId="77777777" w:rsidR="00230398" w:rsidRPr="00C03800" w:rsidRDefault="00230398" w:rsidP="00437B7B">
            <w:pPr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账套代码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AB13A" w14:textId="77777777" w:rsidR="00230398" w:rsidRPr="00FF4333" w:rsidRDefault="00230398" w:rsidP="00437B7B">
            <w:pPr>
              <w:rPr>
                <w:sz w:val="18"/>
                <w:szCs w:val="20"/>
              </w:rPr>
            </w:pPr>
          </w:p>
        </w:tc>
      </w:tr>
      <w:tr w:rsidR="00291C01" w14:paraId="047BDB58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FA280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9B036" w14:textId="7D7F909C" w:rsidR="00291C01" w:rsidRDefault="00291C01" w:rsidP="00291C01">
            <w:r>
              <w:rPr>
                <w:rFonts w:hint="eastAsia"/>
              </w:rPr>
              <w:t>ZTDM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9EBCC" w14:textId="21DBA111" w:rsidR="00291C01" w:rsidRDefault="00291C01" w:rsidP="00291C01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7C567" w14:textId="01BECE57" w:rsidR="00291C01" w:rsidRDefault="00291C01" w:rsidP="00291C01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CE785" w14:textId="0FFE85D2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账套代码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B0C1" w14:textId="32609532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填写账套代码</w:t>
            </w:r>
          </w:p>
        </w:tc>
      </w:tr>
      <w:tr w:rsidR="00291C01" w14:paraId="38F3F75C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A82EE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B4A3" w14:textId="3E4869B8" w:rsidR="00291C01" w:rsidRPr="00990C76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KJRQ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79254" w14:textId="7B0C876A" w:rsidR="00291C01" w:rsidRPr="00990C76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7470" w14:textId="2AB3E9F7" w:rsidR="00291C01" w:rsidRPr="00990C76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B0F3" w14:textId="53237754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会计日期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11FF7" w14:textId="12A5C01D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会计记账日期，</w:t>
            </w:r>
            <w:r w:rsidRPr="00291C01">
              <w:rPr>
                <w:rFonts w:hint="eastAsia"/>
                <w:sz w:val="18"/>
                <w:szCs w:val="20"/>
              </w:rPr>
              <w:t>YYYYMMDD</w:t>
            </w:r>
            <w:r w:rsidRPr="00291C01">
              <w:rPr>
                <w:rFonts w:hint="eastAsia"/>
                <w:sz w:val="18"/>
                <w:szCs w:val="20"/>
              </w:rPr>
              <w:t>，默认值</w:t>
            </w:r>
            <w:r w:rsidRPr="00291C01">
              <w:rPr>
                <w:rFonts w:hint="eastAsia"/>
                <w:sz w:val="18"/>
                <w:szCs w:val="20"/>
              </w:rPr>
              <w:t>99991231</w:t>
            </w:r>
          </w:p>
        </w:tc>
      </w:tr>
      <w:tr w:rsidR="00291C01" w14:paraId="3E16A031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59D8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69A5" w14:textId="7BC7CFE7" w:rsidR="00291C01" w:rsidRPr="00990C76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KSZQ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59EEF" w14:textId="3B7FDA0A" w:rsidR="00291C01" w:rsidRPr="00990C76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F05F1" w14:textId="32DC74B2" w:rsidR="00291C01" w:rsidRPr="00990C76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3B1EA" w14:textId="4E7599F2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报送周期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7E969" w14:textId="77777777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b/>
                <w:bCs/>
                <w:sz w:val="18"/>
                <w:szCs w:val="20"/>
              </w:rPr>
              <w:t>报送周期</w:t>
            </w:r>
            <w:r w:rsidRPr="00291C01">
              <w:rPr>
                <w:rFonts w:hint="eastAsia"/>
                <w:b/>
                <w:bCs/>
                <w:sz w:val="18"/>
                <w:szCs w:val="20"/>
              </w:rPr>
              <w:t>(7002)</w:t>
            </w:r>
          </w:p>
          <w:p w14:paraId="4692281A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1-</w:t>
            </w:r>
            <w:r w:rsidRPr="00291C01">
              <w:rPr>
                <w:rFonts w:hint="eastAsia"/>
                <w:sz w:val="18"/>
                <w:szCs w:val="20"/>
              </w:rPr>
              <w:t>月报</w:t>
            </w:r>
          </w:p>
          <w:p w14:paraId="701947CE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2-</w:t>
            </w:r>
            <w:r w:rsidRPr="00291C01">
              <w:rPr>
                <w:rFonts w:hint="eastAsia"/>
                <w:sz w:val="18"/>
                <w:szCs w:val="20"/>
              </w:rPr>
              <w:t>季报</w:t>
            </w:r>
          </w:p>
          <w:p w14:paraId="14E4AC4A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3-</w:t>
            </w:r>
            <w:r w:rsidRPr="00291C01">
              <w:rPr>
                <w:rFonts w:hint="eastAsia"/>
                <w:sz w:val="18"/>
                <w:szCs w:val="20"/>
              </w:rPr>
              <w:t>半年报</w:t>
            </w:r>
          </w:p>
          <w:p w14:paraId="1C0D1CCD" w14:textId="23B24F80" w:rsidR="00291C01" w:rsidRPr="00291C01" w:rsidRDefault="00291C01" w:rsidP="00291C01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4-</w:t>
            </w:r>
            <w:r w:rsidRPr="00291C01">
              <w:rPr>
                <w:rFonts w:hint="eastAsia"/>
                <w:sz w:val="18"/>
                <w:szCs w:val="20"/>
              </w:rPr>
              <w:t>年报</w:t>
            </w:r>
          </w:p>
        </w:tc>
      </w:tr>
      <w:tr w:rsidR="00291C01" w14:paraId="0FEAFA62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48BA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EC1A4" w14:textId="578E3F52" w:rsidR="00291C01" w:rsidRDefault="00291C01" w:rsidP="00291C01">
            <w:r>
              <w:rPr>
                <w:rFonts w:hint="eastAsia"/>
              </w:rPr>
              <w:t>GYZZKJKMBH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81A7" w14:textId="07201B50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ABAE" w14:textId="75C47C77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D4AF" w14:textId="0DE7C81C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固有总账会计科目编号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6DFF9" w14:textId="0FF49CC9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机构实际使用的总账会计科目编码</w:t>
            </w:r>
          </w:p>
        </w:tc>
      </w:tr>
      <w:tr w:rsidR="00291C01" w14:paraId="7C335EDE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282C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F038" w14:textId="362F90DB" w:rsidR="00291C01" w:rsidRDefault="00291C01" w:rsidP="00291C01">
            <w:r>
              <w:rPr>
                <w:rFonts w:hint="eastAsia"/>
              </w:rPr>
              <w:t>GYZZKJKMMC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3DED" w14:textId="59D4E01F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A609" w14:textId="56A6F8CD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7831" w14:textId="5EA3ADC2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固有总账会计科目名称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AD03D" w14:textId="484DCAC9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机构实际使用的总账会计科目编码对应的名称</w:t>
            </w:r>
          </w:p>
        </w:tc>
      </w:tr>
      <w:tr w:rsidR="00291C01" w14:paraId="3C259F92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B5904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DDB8" w14:textId="6B695CA8" w:rsidR="00291C01" w:rsidRDefault="00291C01" w:rsidP="00291C01">
            <w:r>
              <w:rPr>
                <w:rFonts w:hint="eastAsia"/>
              </w:rPr>
              <w:t>GYZZKJKMJC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D1ED" w14:textId="4414787D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7B7E" w14:textId="605F3D22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5721" w14:textId="40B92681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固有总账会计科目级次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7C56" w14:textId="1A0704F2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会计科目编号在科目结构中所对应的级次</w:t>
            </w:r>
          </w:p>
        </w:tc>
      </w:tr>
      <w:tr w:rsidR="00291C01" w14:paraId="46DC2AE2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83F3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C7EF" w14:textId="1A5588D7" w:rsidR="00291C01" w:rsidRDefault="00291C01" w:rsidP="00291C01">
            <w:r>
              <w:rPr>
                <w:rFonts w:hint="eastAsia"/>
              </w:rPr>
              <w:t>GYZZKJKMLX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00AE" w14:textId="5E6F5A2C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96B" w14:textId="70E3416B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BBF48" w14:textId="5951943D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固有总账会计科目类型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D441" w14:textId="77777777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b/>
                <w:bCs/>
                <w:sz w:val="18"/>
                <w:szCs w:val="20"/>
              </w:rPr>
              <w:t>会计业务类型</w:t>
            </w:r>
            <w:r w:rsidRPr="00291C01">
              <w:rPr>
                <w:rFonts w:hint="eastAsia"/>
                <w:b/>
                <w:bCs/>
                <w:sz w:val="18"/>
                <w:szCs w:val="20"/>
              </w:rPr>
              <w:t>(7001)</w:t>
            </w:r>
          </w:p>
          <w:p w14:paraId="12C66103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1-</w:t>
            </w:r>
            <w:r w:rsidRPr="00291C01">
              <w:rPr>
                <w:rFonts w:hint="eastAsia"/>
                <w:sz w:val="18"/>
                <w:szCs w:val="20"/>
              </w:rPr>
              <w:t>资产</w:t>
            </w:r>
          </w:p>
          <w:p w14:paraId="5F8467B0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2-</w:t>
            </w:r>
            <w:r w:rsidRPr="00291C01">
              <w:rPr>
                <w:rFonts w:hint="eastAsia"/>
                <w:sz w:val="18"/>
                <w:szCs w:val="20"/>
              </w:rPr>
              <w:t>负债</w:t>
            </w:r>
          </w:p>
          <w:p w14:paraId="758AB33C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3-</w:t>
            </w:r>
            <w:r w:rsidRPr="00291C01">
              <w:rPr>
                <w:rFonts w:hint="eastAsia"/>
                <w:sz w:val="18"/>
                <w:szCs w:val="20"/>
              </w:rPr>
              <w:t>所有者权益</w:t>
            </w:r>
          </w:p>
          <w:p w14:paraId="650AFF01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4-</w:t>
            </w:r>
            <w:r w:rsidRPr="00291C01">
              <w:rPr>
                <w:rFonts w:hint="eastAsia"/>
                <w:sz w:val="18"/>
                <w:szCs w:val="20"/>
              </w:rPr>
              <w:t>损益</w:t>
            </w:r>
          </w:p>
          <w:p w14:paraId="71E5AD17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5-</w:t>
            </w:r>
            <w:r w:rsidRPr="00291C01">
              <w:rPr>
                <w:rFonts w:hint="eastAsia"/>
                <w:sz w:val="18"/>
                <w:szCs w:val="20"/>
              </w:rPr>
              <w:t>资产负债共同类</w:t>
            </w:r>
          </w:p>
          <w:p w14:paraId="132E427F" w14:textId="77777777" w:rsidR="00291C01" w:rsidRPr="00291C01" w:rsidRDefault="00291C01" w:rsidP="00291C01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6-</w:t>
            </w:r>
            <w:r w:rsidRPr="00291C01">
              <w:rPr>
                <w:rFonts w:hint="eastAsia"/>
                <w:sz w:val="18"/>
                <w:szCs w:val="20"/>
              </w:rPr>
              <w:t>表外</w:t>
            </w:r>
          </w:p>
          <w:p w14:paraId="76BCDFA1" w14:textId="70B9AE6B" w:rsidR="00291C01" w:rsidRPr="00291C01" w:rsidRDefault="00291C01" w:rsidP="00291C01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7-</w:t>
            </w:r>
            <w:r w:rsidRPr="00291C01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291C01" w14:paraId="080F7CD0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02A3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FD538" w14:textId="004566B0" w:rsidR="00291C01" w:rsidRDefault="00291C01" w:rsidP="00291C01">
            <w:r>
              <w:rPr>
                <w:rFonts w:hint="eastAsia"/>
              </w:rPr>
              <w:t>QCJFYE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3B36B" w14:textId="01812B9C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BCE6" w14:textId="53729F98" w:rsidR="00291C01" w:rsidRDefault="00291C01" w:rsidP="00291C01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9CA21" w14:textId="6F615A9A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期初借方余额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A4B18" w14:textId="04DDB6F1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填写期初借方余额</w:t>
            </w:r>
          </w:p>
        </w:tc>
      </w:tr>
      <w:tr w:rsidR="00291C01" w14:paraId="263E0589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DFE6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5512C" w14:textId="48BFEBBB" w:rsidR="00291C01" w:rsidRDefault="00291C01" w:rsidP="00291C01">
            <w:r>
              <w:rPr>
                <w:rFonts w:hint="eastAsia"/>
              </w:rPr>
              <w:t>QCDFYE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DDED" w14:textId="05C336E9" w:rsidR="00291C01" w:rsidRDefault="00291C01" w:rsidP="00291C01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997E0" w14:textId="2D1E312F" w:rsidR="00291C01" w:rsidRDefault="00291C01" w:rsidP="00291C01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50DA" w14:textId="7A5195D0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期初贷方余额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EAB4A" w14:textId="26ED402E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填写期初贷方余额</w:t>
            </w:r>
          </w:p>
        </w:tc>
      </w:tr>
      <w:tr w:rsidR="00291C01" w14:paraId="68BB3BC1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FACD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655D" w14:textId="76C3E2AC" w:rsidR="00291C01" w:rsidRDefault="00291C01" w:rsidP="00291C01">
            <w:r>
              <w:rPr>
                <w:rFonts w:hint="eastAsia"/>
              </w:rPr>
              <w:t>BQJFFSE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D60EC" w14:textId="53DBE901" w:rsidR="00291C01" w:rsidRDefault="00291C01" w:rsidP="00291C01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C2A29" w14:textId="3686A368" w:rsidR="00291C01" w:rsidRDefault="00291C01" w:rsidP="00291C01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A1400" w14:textId="663790AA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本期借方发生额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E2B2D" w14:textId="7CB5B953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填写本期借方发生额</w:t>
            </w:r>
          </w:p>
        </w:tc>
      </w:tr>
      <w:tr w:rsidR="00291C01" w14:paraId="0AAE1D6E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16763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84118" w14:textId="629390BF" w:rsidR="00291C01" w:rsidRDefault="00291C01" w:rsidP="00291C01">
            <w:r>
              <w:rPr>
                <w:rFonts w:hint="eastAsia"/>
              </w:rPr>
              <w:t>BQDFFSE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0092" w14:textId="5224E94B" w:rsidR="00291C01" w:rsidRDefault="00291C01" w:rsidP="00291C01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0CC7D" w14:textId="6D16D063" w:rsidR="00291C01" w:rsidRDefault="00291C01" w:rsidP="00291C01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9D2C" w14:textId="1F45669E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本期贷方发生额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75895" w14:textId="447E9098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填写本期贷方发生额</w:t>
            </w:r>
          </w:p>
        </w:tc>
      </w:tr>
      <w:tr w:rsidR="00291C01" w14:paraId="70CB70AB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774EA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E197" w14:textId="467DDEDA" w:rsidR="00291C01" w:rsidRDefault="00291C01" w:rsidP="00291C01">
            <w:r>
              <w:rPr>
                <w:rFonts w:hint="eastAsia"/>
              </w:rPr>
              <w:t>QMJFYE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73A9F" w14:textId="65DB1D8C" w:rsidR="00291C01" w:rsidRDefault="00291C01" w:rsidP="00291C01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944C" w14:textId="22096139" w:rsidR="00291C01" w:rsidRDefault="00291C01" w:rsidP="00291C01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D35D" w14:textId="5CE3879F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期末借方余额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AA57D" w14:textId="1FD6B648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填写期末借方余额</w:t>
            </w:r>
          </w:p>
        </w:tc>
      </w:tr>
      <w:tr w:rsidR="00291C01" w14:paraId="01DF91DA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E90D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B5B76" w14:textId="0B1BA1A1" w:rsidR="00291C01" w:rsidRDefault="00291C01" w:rsidP="00291C01">
            <w:r>
              <w:rPr>
                <w:rFonts w:hint="eastAsia"/>
              </w:rPr>
              <w:t>QMDFYE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07922" w14:textId="3E145D2E" w:rsidR="00291C01" w:rsidRDefault="00291C01" w:rsidP="00291C01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40131" w14:textId="2E477053" w:rsidR="00291C01" w:rsidRDefault="00291C01" w:rsidP="00291C01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87BE" w14:textId="05ACE5FD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期末贷方余额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A8727" w14:textId="54FFD979" w:rsidR="00291C01" w:rsidRPr="00291C01" w:rsidRDefault="00291C01" w:rsidP="00291C01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填写期末贷方余额</w:t>
            </w:r>
          </w:p>
        </w:tc>
      </w:tr>
      <w:tr w:rsidR="00291C01" w14:paraId="62C95A3D" w14:textId="77777777" w:rsidTr="00291C0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7CF58" w14:textId="77777777" w:rsidR="00291C01" w:rsidRDefault="00291C01" w:rsidP="00291C01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5AC7" w14:textId="7646EA7E" w:rsidR="00291C01" w:rsidRDefault="00291C01" w:rsidP="00291C01">
            <w:r>
              <w:rPr>
                <w:rFonts w:hint="eastAsia"/>
              </w:rPr>
              <w:t>HSBZ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6F36" w14:textId="199EE76D" w:rsidR="00291C01" w:rsidRDefault="00291C01" w:rsidP="00291C01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7289" w14:textId="0020F99F" w:rsidR="00291C01" w:rsidRDefault="00291C01" w:rsidP="00291C01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2DECB" w14:textId="0C150502" w:rsidR="00291C01" w:rsidRPr="00291C01" w:rsidRDefault="00291C01" w:rsidP="00291C01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核算币种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9D050" w14:textId="446BA985" w:rsidR="00291C01" w:rsidRPr="00291C01" w:rsidRDefault="00C14229" w:rsidP="00291C01">
            <w:pPr>
              <w:rPr>
                <w:b/>
                <w:bCs/>
                <w:sz w:val="18"/>
                <w:szCs w:val="20"/>
              </w:rPr>
            </w:pPr>
            <w:r w:rsidRPr="00C14229">
              <w:rPr>
                <w:rFonts w:hint="eastAsia"/>
                <w:sz w:val="18"/>
                <w:szCs w:val="20"/>
              </w:rPr>
              <w:t>币种（币种代码标准（</w:t>
            </w:r>
            <w:r w:rsidRPr="00C14229">
              <w:rPr>
                <w:rFonts w:hint="eastAsia"/>
                <w:sz w:val="18"/>
                <w:szCs w:val="20"/>
              </w:rPr>
              <w:t>GB/T 12406</w:t>
            </w:r>
            <w:r w:rsidRPr="00C14229">
              <w:rPr>
                <w:rFonts w:hint="eastAsia"/>
                <w:sz w:val="18"/>
                <w:szCs w:val="20"/>
              </w:rPr>
              <w:t>））</w:t>
            </w:r>
          </w:p>
        </w:tc>
      </w:tr>
    </w:tbl>
    <w:p w14:paraId="6165DC80" w14:textId="77777777" w:rsidR="00230398" w:rsidRDefault="00230398" w:rsidP="0026042E"/>
    <w:p w14:paraId="646BB6D9" w14:textId="1476458F" w:rsidR="0026042E" w:rsidRDefault="0026042E" w:rsidP="0026042E">
      <w:pPr>
        <w:pStyle w:val="2"/>
      </w:pPr>
      <w:r w:rsidRPr="0026042E">
        <w:rPr>
          <w:rFonts w:hint="eastAsia"/>
        </w:rPr>
        <w:t>固有凭证分录明细表</w:t>
      </w:r>
    </w:p>
    <w:p w14:paraId="3A7C24D2" w14:textId="3572E716" w:rsidR="0026042E" w:rsidRDefault="00A215B3" w:rsidP="0026042E">
      <w:r w:rsidRPr="00537D28">
        <w:rPr>
          <w:rFonts w:hint="eastAsia"/>
          <w:b/>
          <w:bCs/>
        </w:rPr>
        <w:t>视图：</w:t>
      </w:r>
      <w:r w:rsidR="0026042E">
        <w:t>V_E4_</w:t>
      </w:r>
      <w:r w:rsidR="00437B7B">
        <w:t>H</w:t>
      </w:r>
      <w:r w:rsidR="0026042E">
        <w:t>03GYPZFLMXB</w:t>
      </w:r>
    </w:p>
    <w:p w14:paraId="6079CDA7" w14:textId="066DC4DA" w:rsidR="0026042E" w:rsidRPr="00537D28" w:rsidRDefault="00537D28" w:rsidP="0026042E">
      <w:pPr>
        <w:rPr>
          <w:b/>
          <w:bCs/>
        </w:rPr>
      </w:pPr>
      <w:r w:rsidRPr="00537D28">
        <w:rPr>
          <w:rFonts w:hint="eastAsia"/>
          <w:b/>
          <w:bCs/>
        </w:rPr>
        <w:t>索引：</w:t>
      </w:r>
      <w:r>
        <w:rPr>
          <w:b/>
          <w:bCs/>
        </w:rPr>
        <w:t xml:space="preserve">REPORT_MONTH + </w:t>
      </w:r>
      <w:r>
        <w:rPr>
          <w:rFonts w:hint="eastAsia"/>
        </w:rPr>
        <w:t>ZTDM</w:t>
      </w:r>
      <w:r>
        <w:t xml:space="preserve"> + </w:t>
      </w:r>
      <w:r>
        <w:rPr>
          <w:rFonts w:hint="eastAsia"/>
        </w:rPr>
        <w:t>ZTBZ</w:t>
      </w:r>
      <w:r>
        <w:t xml:space="preserve"> + </w:t>
      </w:r>
      <w:r>
        <w:rPr>
          <w:rFonts w:hint="eastAsia"/>
        </w:rPr>
        <w:t>JZRQ</w:t>
      </w:r>
      <w:r>
        <w:t xml:space="preserve"> + </w:t>
      </w:r>
      <w:r>
        <w:rPr>
          <w:rFonts w:hint="eastAsia"/>
        </w:rPr>
        <w:t>PZBH</w:t>
      </w:r>
      <w:ins w:id="147" w:author="shen kl" w:date="2020-03-27T14:24:00Z">
        <w:r w:rsidR="00835CEC">
          <w:t xml:space="preserve"> + </w:t>
        </w:r>
      </w:ins>
      <w:ins w:id="148" w:author="shen kl" w:date="2020-03-27T14:25:00Z">
        <w:r w:rsidR="00FA10FE">
          <w:rPr>
            <w:rFonts w:hint="eastAsia"/>
          </w:rPr>
          <w:t>FLBH</w:t>
        </w:r>
        <w:r w:rsidR="00247B82">
          <w:t xml:space="preserve"> </w:t>
        </w:r>
      </w:ins>
      <w:del w:id="149" w:author="shen kl" w:date="2020-03-27T14:25:00Z">
        <w:r w:rsidDel="00FA10FE">
          <w:delText xml:space="preserve"> </w:delText>
        </w:r>
      </w:del>
      <w:r>
        <w:rPr>
          <w:rFonts w:hint="eastAsia"/>
        </w:rPr>
        <w:t>唯一索引</w:t>
      </w:r>
      <w:r>
        <w:rPr>
          <w:rFonts w:hint="eastAsia"/>
        </w:rPr>
        <w:t xml:space="preserve"> 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A215B3" w:rsidRPr="00F65621" w14:paraId="32234B0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02007A1" w14:textId="77777777" w:rsidR="00A215B3" w:rsidRPr="00F65621" w:rsidRDefault="00A215B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7D1851B" w14:textId="77777777" w:rsidR="00A215B3" w:rsidRPr="00F65621" w:rsidRDefault="00A215B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BEC1994" w14:textId="77777777" w:rsidR="00A215B3" w:rsidRPr="00F65621" w:rsidRDefault="00A215B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B9E0228" w14:textId="77777777" w:rsidR="00A215B3" w:rsidRPr="00F65621" w:rsidRDefault="00A215B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7C585A3" w14:textId="77777777" w:rsidR="00A215B3" w:rsidRPr="00F65621" w:rsidRDefault="00A215B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FA46E2C" w14:textId="77777777" w:rsidR="00A215B3" w:rsidRPr="00F65621" w:rsidRDefault="00A215B3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A215B3" w14:paraId="3F4F68AD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30CFD" w14:textId="77777777" w:rsidR="00A215B3" w:rsidRDefault="00A215B3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0288" w14:textId="77777777" w:rsidR="00A215B3" w:rsidRPr="00990C76" w:rsidRDefault="00A215B3" w:rsidP="00437B7B">
            <w:pPr>
              <w:rPr>
                <w:sz w:val="18"/>
                <w:szCs w:val="20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BCCDB" w14:textId="77777777" w:rsidR="00A215B3" w:rsidRPr="00990C76" w:rsidRDefault="00A215B3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E945" w14:textId="77777777" w:rsidR="00A215B3" w:rsidRPr="00990C76" w:rsidRDefault="00A215B3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C246" w14:textId="37B91CC5" w:rsidR="00A215B3" w:rsidRPr="00C03800" w:rsidRDefault="007D709A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4D8D6" w14:textId="77777777" w:rsidR="00A215B3" w:rsidRPr="00FF4333" w:rsidRDefault="00A215B3" w:rsidP="00437B7B">
            <w:pPr>
              <w:rPr>
                <w:sz w:val="18"/>
                <w:szCs w:val="20"/>
              </w:rPr>
            </w:pPr>
          </w:p>
        </w:tc>
      </w:tr>
      <w:tr w:rsidR="007D709A" w14:paraId="22D84267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9401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DDE6E" w14:textId="6D20C757" w:rsidR="007D709A" w:rsidRDefault="007D709A" w:rsidP="007D709A">
            <w:r>
              <w:rPr>
                <w:rFonts w:hint="eastAsia"/>
              </w:rPr>
              <w:t>ZTDM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AE34D" w14:textId="1D8C58A2" w:rsidR="007D709A" w:rsidRDefault="007D709A" w:rsidP="007D709A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C36F" w14:textId="0345BEBD" w:rsidR="007D709A" w:rsidRPr="007D709A" w:rsidRDefault="007D709A" w:rsidP="007D709A">
            <w:pPr>
              <w:rPr>
                <w:sz w:val="18"/>
                <w:szCs w:val="20"/>
              </w:rPr>
            </w:pPr>
            <w:r w:rsidRPr="00483949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C5796" w14:textId="6D1DCE90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账套代码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DC4E" w14:textId="2B8A69C4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填写账套代码</w:t>
            </w:r>
          </w:p>
        </w:tc>
      </w:tr>
      <w:tr w:rsidR="007D709A" w14:paraId="325A003C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82762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BBCC1" w14:textId="78085CFD" w:rsidR="007D709A" w:rsidRPr="00990C76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ZTBZ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5365E" w14:textId="73E45F7A" w:rsidR="007D709A" w:rsidRPr="00990C76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9075" w14:textId="5F785CD0" w:rsidR="007D709A" w:rsidRPr="007D709A" w:rsidRDefault="007D709A" w:rsidP="007D709A">
            <w:pPr>
              <w:rPr>
                <w:sz w:val="18"/>
                <w:szCs w:val="20"/>
              </w:rPr>
            </w:pPr>
            <w:r w:rsidRPr="00483949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9D050" w14:textId="10B4470E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账套币种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977E8" w14:textId="731C9AB8" w:rsidR="007D709A" w:rsidRPr="007D709A" w:rsidRDefault="0051113B" w:rsidP="007D709A">
            <w:pPr>
              <w:rPr>
                <w:b/>
                <w:bCs/>
                <w:sz w:val="18"/>
                <w:szCs w:val="20"/>
              </w:rPr>
            </w:pPr>
            <w:r w:rsidRPr="00C14229">
              <w:rPr>
                <w:rFonts w:hint="eastAsia"/>
                <w:sz w:val="18"/>
                <w:szCs w:val="20"/>
              </w:rPr>
              <w:t>币种（币种代码标准（</w:t>
            </w:r>
            <w:r w:rsidRPr="00C14229">
              <w:rPr>
                <w:rFonts w:hint="eastAsia"/>
                <w:sz w:val="18"/>
                <w:szCs w:val="20"/>
              </w:rPr>
              <w:t>GB/T 12406</w:t>
            </w:r>
            <w:r w:rsidRPr="00C14229">
              <w:rPr>
                <w:rFonts w:hint="eastAsia"/>
                <w:sz w:val="18"/>
                <w:szCs w:val="20"/>
              </w:rPr>
              <w:t>））</w:t>
            </w:r>
          </w:p>
        </w:tc>
      </w:tr>
      <w:tr w:rsidR="007D709A" w14:paraId="288E3A74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7C880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B403" w14:textId="5153DA63" w:rsidR="007D709A" w:rsidRPr="00990C76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JZRQ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A4F1" w14:textId="18EDF570" w:rsidR="007D709A" w:rsidRPr="00990C76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80D4" w14:textId="79977ED3" w:rsidR="007D709A" w:rsidRPr="007D709A" w:rsidRDefault="007D709A" w:rsidP="007D709A">
            <w:pPr>
              <w:rPr>
                <w:sz w:val="18"/>
                <w:szCs w:val="20"/>
              </w:rPr>
            </w:pPr>
            <w:r w:rsidRPr="00483949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FF3D" w14:textId="63124CF8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记账日期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D0F3B" w14:textId="501FA9D3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会计记账日期，</w:t>
            </w:r>
            <w:r w:rsidRPr="007D709A">
              <w:rPr>
                <w:rFonts w:hint="eastAsia"/>
                <w:sz w:val="18"/>
                <w:szCs w:val="20"/>
              </w:rPr>
              <w:t>YYYYMMDD</w:t>
            </w:r>
            <w:r w:rsidRPr="007D709A">
              <w:rPr>
                <w:rFonts w:hint="eastAsia"/>
                <w:sz w:val="18"/>
                <w:szCs w:val="20"/>
              </w:rPr>
              <w:t>，默认值</w:t>
            </w:r>
            <w:r w:rsidRPr="007D709A">
              <w:rPr>
                <w:rFonts w:hint="eastAsia"/>
                <w:sz w:val="18"/>
                <w:szCs w:val="20"/>
              </w:rPr>
              <w:t>29991231</w:t>
            </w:r>
          </w:p>
        </w:tc>
      </w:tr>
      <w:tr w:rsidR="007D709A" w14:paraId="36412148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3CE5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E0558" w14:textId="69C2D46C" w:rsidR="007D709A" w:rsidRDefault="007D709A" w:rsidP="007D709A">
            <w:r>
              <w:rPr>
                <w:rFonts w:hint="eastAsia"/>
              </w:rPr>
              <w:t>PZBH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FC708" w14:textId="725C2C17" w:rsidR="007D709A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2B03" w14:textId="6D9AE29C" w:rsidR="007D709A" w:rsidRPr="007D709A" w:rsidRDefault="007D709A" w:rsidP="007D709A">
            <w:pPr>
              <w:rPr>
                <w:sz w:val="18"/>
                <w:szCs w:val="20"/>
              </w:rPr>
            </w:pPr>
            <w:r w:rsidRPr="00483949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5F944" w14:textId="0BCE1688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凭证编号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8841C" w14:textId="7C4308EA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7D709A" w14:paraId="0E96DBE2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68B56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C6DAF" w14:textId="32B9EAFA" w:rsidR="007D709A" w:rsidRDefault="007D709A" w:rsidP="007D709A">
            <w:r>
              <w:rPr>
                <w:rFonts w:hint="eastAsia"/>
              </w:rPr>
              <w:t>PZZY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ADC4" w14:textId="217836F0" w:rsidR="007D709A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EEDDA" w14:textId="3BFACC8B" w:rsidR="007D709A" w:rsidRPr="007D709A" w:rsidRDefault="007D709A" w:rsidP="007D709A">
            <w:pPr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A023" w14:textId="09A62D06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凭证摘要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70D52" w14:textId="4719F5E1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7D709A" w14:paraId="45493462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E1F74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8161" w14:textId="49FA8324" w:rsidR="007D709A" w:rsidRDefault="007D709A" w:rsidP="007D709A">
            <w:r>
              <w:rPr>
                <w:rFonts w:hint="eastAsia"/>
              </w:rPr>
              <w:t>FLBH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530B8" w14:textId="2A85E415" w:rsidR="007D709A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CB72" w14:textId="6F4CE661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BD4FE" w14:textId="23292EB9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分录编号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E26C" w14:textId="7DF237A9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分录唯一编号</w:t>
            </w:r>
          </w:p>
        </w:tc>
      </w:tr>
      <w:tr w:rsidR="007D709A" w14:paraId="0E669754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63B4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AA89" w14:textId="504E4109" w:rsidR="007D709A" w:rsidRDefault="007D709A" w:rsidP="007D709A">
            <w:r>
              <w:rPr>
                <w:rFonts w:hint="eastAsia"/>
              </w:rPr>
              <w:t>KJKMDM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21D0" w14:textId="6521CCCF" w:rsidR="007D709A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EC72" w14:textId="4B83D451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3C0FC" w14:textId="10CF6BAC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会计科目代码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0818C" w14:textId="0062633B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机构实际使用的会计科目代码</w:t>
            </w:r>
          </w:p>
        </w:tc>
      </w:tr>
      <w:tr w:rsidR="007D709A" w14:paraId="2FD02F32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81F3A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2AB67" w14:textId="59857552" w:rsidR="007D709A" w:rsidRDefault="007D709A" w:rsidP="007D709A">
            <w:r>
              <w:rPr>
                <w:rFonts w:hint="eastAsia"/>
              </w:rPr>
              <w:t>KJKMMC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680DF" w14:textId="6FF2AF0B" w:rsidR="007D709A" w:rsidRDefault="007D709A" w:rsidP="007D70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C321" w14:textId="70C47622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C93D8" w14:textId="3A651255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会计科目名称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8A8F" w14:textId="527D11CE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机构实际使用的会计科目代码对应的名称</w:t>
            </w:r>
          </w:p>
        </w:tc>
      </w:tr>
      <w:tr w:rsidR="007D709A" w14:paraId="154C0DE6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6130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055C4" w14:textId="2320FE41" w:rsidR="007D709A" w:rsidRDefault="007D709A" w:rsidP="007D709A">
            <w:r>
              <w:rPr>
                <w:rFonts w:hint="eastAsia"/>
              </w:rPr>
              <w:t>JFJE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0630" w14:textId="43C6C51A" w:rsidR="007D709A" w:rsidRDefault="007D709A" w:rsidP="007D709A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2BF1" w14:textId="3F083E51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817D" w14:textId="5C9EA27C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借方金额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B5014" w14:textId="4CCC5CF7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7D709A" w14:paraId="5DAD2ACF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E2FC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99A64" w14:textId="57175B7A" w:rsidR="007D709A" w:rsidRDefault="007D709A" w:rsidP="007D709A">
            <w:r>
              <w:rPr>
                <w:rFonts w:hint="eastAsia"/>
              </w:rPr>
              <w:t>DFJE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4B4B0" w14:textId="361D38CE" w:rsidR="007D709A" w:rsidRDefault="007D709A" w:rsidP="007D709A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8CEA" w14:textId="7DCC7B50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EEA0F" w14:textId="4AB09BEA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贷方金额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647CC" w14:textId="745A2E15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7D709A" w14:paraId="61AF3ECC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2EE6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41661" w14:textId="42A6BFCF" w:rsidR="007D709A" w:rsidRDefault="007D709A" w:rsidP="007D709A">
            <w:r>
              <w:rPr>
                <w:rFonts w:hint="eastAsia"/>
                <w:color w:val="000000"/>
              </w:rPr>
              <w:t>PZZT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6580" w14:textId="12193C7F" w:rsidR="007D709A" w:rsidRDefault="007D709A" w:rsidP="007D709A">
            <w:r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A64F" w14:textId="27C7390A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5F121" w14:textId="48862CD1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凭证状态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80D64" w14:textId="77777777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b/>
                <w:bCs/>
                <w:sz w:val="18"/>
                <w:szCs w:val="20"/>
              </w:rPr>
              <w:t>凭证状态</w:t>
            </w:r>
            <w:r w:rsidRPr="007D709A">
              <w:rPr>
                <w:rFonts w:hint="eastAsia"/>
                <w:b/>
                <w:bCs/>
                <w:sz w:val="18"/>
                <w:szCs w:val="20"/>
              </w:rPr>
              <w:t>(7003)</w:t>
            </w:r>
          </w:p>
          <w:p w14:paraId="3686BF46" w14:textId="77777777" w:rsidR="007D709A" w:rsidRPr="007D709A" w:rsidRDefault="007D709A" w:rsidP="007D709A">
            <w:pPr>
              <w:ind w:leftChars="100" w:left="210"/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1-</w:t>
            </w:r>
            <w:r w:rsidRPr="007D709A">
              <w:rPr>
                <w:rFonts w:hint="eastAsia"/>
                <w:sz w:val="18"/>
                <w:szCs w:val="20"/>
              </w:rPr>
              <w:t>制单</w:t>
            </w:r>
          </w:p>
          <w:p w14:paraId="6A64A357" w14:textId="77777777" w:rsidR="007D709A" w:rsidRPr="007D709A" w:rsidRDefault="007D709A" w:rsidP="007D709A">
            <w:pPr>
              <w:ind w:leftChars="100" w:left="210"/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2-</w:t>
            </w:r>
            <w:r w:rsidRPr="007D709A">
              <w:rPr>
                <w:rFonts w:hint="eastAsia"/>
                <w:sz w:val="18"/>
                <w:szCs w:val="20"/>
              </w:rPr>
              <w:t>审核</w:t>
            </w:r>
          </w:p>
          <w:p w14:paraId="31DB2250" w14:textId="77777777" w:rsidR="007D709A" w:rsidRPr="007D709A" w:rsidRDefault="007D709A" w:rsidP="007D709A">
            <w:pPr>
              <w:ind w:leftChars="100" w:left="210"/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3-</w:t>
            </w:r>
            <w:r w:rsidRPr="007D709A">
              <w:rPr>
                <w:rFonts w:hint="eastAsia"/>
                <w:sz w:val="18"/>
                <w:szCs w:val="20"/>
              </w:rPr>
              <w:t>记账</w:t>
            </w:r>
          </w:p>
          <w:p w14:paraId="3EC02B82" w14:textId="77777777" w:rsidR="007D709A" w:rsidRPr="007D709A" w:rsidRDefault="007D709A" w:rsidP="007D709A">
            <w:pPr>
              <w:ind w:leftChars="100" w:left="210"/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4-</w:t>
            </w:r>
            <w:r w:rsidRPr="007D709A">
              <w:rPr>
                <w:rFonts w:hint="eastAsia"/>
                <w:sz w:val="18"/>
                <w:szCs w:val="20"/>
              </w:rPr>
              <w:t>年结</w:t>
            </w:r>
          </w:p>
          <w:p w14:paraId="5B803CF4" w14:textId="6D51E8E6" w:rsidR="007D709A" w:rsidRPr="007D709A" w:rsidRDefault="007D709A" w:rsidP="007D709A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5-</w:t>
            </w:r>
            <w:r w:rsidRPr="007D709A">
              <w:rPr>
                <w:rFonts w:hint="eastAsia"/>
                <w:sz w:val="18"/>
                <w:szCs w:val="20"/>
              </w:rPr>
              <w:t>作废</w:t>
            </w:r>
          </w:p>
        </w:tc>
      </w:tr>
      <w:tr w:rsidR="007D709A" w14:paraId="6B6B94F5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F001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0C50" w14:textId="5C49DD6D" w:rsidR="007D709A" w:rsidRDefault="007D709A" w:rsidP="007D709A">
            <w:r>
              <w:rPr>
                <w:rFonts w:hint="eastAsia"/>
                <w:color w:val="000000"/>
              </w:rPr>
              <w:t>KJND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2A83" w14:textId="18C08314" w:rsidR="007D709A" w:rsidRDefault="007D709A" w:rsidP="007D709A">
            <w:r>
              <w:rPr>
                <w:rFonts w:hint="eastAsia"/>
              </w:rPr>
              <w:t>NVARCHAR(4)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A813" w14:textId="64715324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BB7E" w14:textId="147C894A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会计年度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99B67" w14:textId="08AB9296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格式</w:t>
            </w:r>
            <w:r w:rsidRPr="007D709A">
              <w:rPr>
                <w:rFonts w:hint="eastAsia"/>
                <w:sz w:val="18"/>
                <w:szCs w:val="20"/>
              </w:rPr>
              <w:t>YYYY</w:t>
            </w:r>
            <w:r w:rsidRPr="007D709A">
              <w:rPr>
                <w:rFonts w:hint="eastAsia"/>
                <w:sz w:val="18"/>
                <w:szCs w:val="20"/>
              </w:rPr>
              <w:t>【一般为</w:t>
            </w:r>
            <w:r w:rsidRPr="007D709A">
              <w:rPr>
                <w:rFonts w:hint="eastAsia"/>
                <w:sz w:val="18"/>
                <w:szCs w:val="20"/>
              </w:rPr>
              <w:t>1990-2099</w:t>
            </w:r>
            <w:r w:rsidRPr="007D709A">
              <w:rPr>
                <w:rFonts w:hint="eastAsia"/>
                <w:sz w:val="18"/>
                <w:szCs w:val="20"/>
              </w:rPr>
              <w:t>】</w:t>
            </w:r>
          </w:p>
        </w:tc>
      </w:tr>
      <w:tr w:rsidR="007D709A" w14:paraId="3ADAD604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7357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B9FA9" w14:textId="39232889" w:rsidR="007D709A" w:rsidRDefault="007D709A" w:rsidP="007D709A">
            <w:r>
              <w:rPr>
                <w:rFonts w:hint="eastAsia"/>
                <w:color w:val="000000"/>
              </w:rPr>
              <w:t>KJYF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BBB6" w14:textId="14D6D169" w:rsidR="007D709A" w:rsidRDefault="007D709A" w:rsidP="007D709A">
            <w:r>
              <w:rPr>
                <w:rFonts w:hint="eastAsia"/>
              </w:rPr>
              <w:t>NVARCHAR(2)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FA21" w14:textId="1CFA7AE1" w:rsidR="007D709A" w:rsidRPr="007D709A" w:rsidRDefault="007D709A" w:rsidP="007D709A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82A1" w14:textId="119689AD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会计月份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2EA2" w14:textId="572C7A27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格式</w:t>
            </w:r>
            <w:r w:rsidRPr="007D709A">
              <w:rPr>
                <w:rFonts w:hint="eastAsia"/>
                <w:sz w:val="18"/>
                <w:szCs w:val="20"/>
              </w:rPr>
              <w:t>MM</w:t>
            </w:r>
            <w:r w:rsidRPr="007D709A">
              <w:rPr>
                <w:rFonts w:hint="eastAsia"/>
                <w:sz w:val="18"/>
                <w:szCs w:val="20"/>
              </w:rPr>
              <w:t>【一般为</w:t>
            </w:r>
            <w:r w:rsidRPr="007D709A">
              <w:rPr>
                <w:rFonts w:hint="eastAsia"/>
                <w:sz w:val="18"/>
                <w:szCs w:val="20"/>
              </w:rPr>
              <w:t>00-12</w:t>
            </w:r>
            <w:r w:rsidRPr="007D709A">
              <w:rPr>
                <w:rFonts w:hint="eastAsia"/>
                <w:sz w:val="18"/>
                <w:szCs w:val="20"/>
              </w:rPr>
              <w:t>，</w:t>
            </w:r>
            <w:r w:rsidRPr="007D709A">
              <w:rPr>
                <w:rFonts w:hint="eastAsia"/>
                <w:sz w:val="18"/>
                <w:szCs w:val="20"/>
              </w:rPr>
              <w:t>00</w:t>
            </w:r>
            <w:r w:rsidRPr="007D709A">
              <w:rPr>
                <w:rFonts w:hint="eastAsia"/>
                <w:sz w:val="18"/>
                <w:szCs w:val="20"/>
              </w:rPr>
              <w:t>表示期初】</w:t>
            </w:r>
          </w:p>
        </w:tc>
      </w:tr>
      <w:tr w:rsidR="007D709A" w14:paraId="4417549E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3722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D11D4" w14:textId="60570EDF" w:rsidR="007D709A" w:rsidRDefault="007D709A" w:rsidP="007D709A">
            <w:r>
              <w:rPr>
                <w:rFonts w:hint="eastAsia"/>
                <w:color w:val="000000"/>
              </w:rPr>
              <w:t>TRZHTBH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E33C" w14:textId="06E25FA6" w:rsidR="007D709A" w:rsidRDefault="007D709A" w:rsidP="007D709A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739E1" w14:textId="2C42D16C" w:rsidR="007D709A" w:rsidRPr="007D709A" w:rsidRDefault="007D709A" w:rsidP="007D709A">
            <w:pPr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58B5" w14:textId="76E14D0A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投融资合同编号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0E23" w14:textId="3C555ED6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7D709A" w14:paraId="7183EA8B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84A7D" w14:textId="77777777" w:rsidR="007D709A" w:rsidRDefault="007D709A" w:rsidP="007D709A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E6233" w14:textId="3224084B" w:rsidR="007D709A" w:rsidRDefault="007D709A" w:rsidP="007D709A">
            <w:r>
              <w:rPr>
                <w:rFonts w:hint="eastAsia"/>
              </w:rPr>
              <w:t>ZQLBDDM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E844" w14:textId="2B5EE2D7" w:rsidR="007D709A" w:rsidRDefault="007D709A" w:rsidP="007D709A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32D9" w14:textId="1A68D94E" w:rsidR="007D709A" w:rsidRPr="007D709A" w:rsidRDefault="007D709A" w:rsidP="007D709A">
            <w:pPr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86E0" w14:textId="5F76225E" w:rsidR="007D709A" w:rsidRPr="007D709A" w:rsidRDefault="007D709A" w:rsidP="007D709A">
            <w:pPr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证券类标的代码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20343" w14:textId="52114A96" w:rsidR="007D709A" w:rsidRPr="007D709A" w:rsidRDefault="007D709A" w:rsidP="007D709A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</w:tbl>
    <w:p w14:paraId="37D28E3E" w14:textId="23A7AD54" w:rsidR="0026042E" w:rsidRPr="00A215B3" w:rsidRDefault="0026042E" w:rsidP="0026042E"/>
    <w:p w14:paraId="72B129F5" w14:textId="3F75747A" w:rsidR="0026042E" w:rsidRDefault="0026042E" w:rsidP="0026042E">
      <w:pPr>
        <w:pStyle w:val="2"/>
      </w:pPr>
      <w:r w:rsidRPr="0026042E">
        <w:rPr>
          <w:rFonts w:hint="eastAsia"/>
        </w:rPr>
        <w:t>固有资产负债统计表</w:t>
      </w:r>
    </w:p>
    <w:p w14:paraId="1D524F82" w14:textId="7B785F78" w:rsidR="00BD06E8" w:rsidRDefault="00BD06E8" w:rsidP="00BD06E8">
      <w:r w:rsidRPr="00537D28">
        <w:rPr>
          <w:rFonts w:hint="eastAsia"/>
          <w:b/>
          <w:bCs/>
        </w:rPr>
        <w:t>视图：</w:t>
      </w:r>
      <w:r>
        <w:t>V_E4_</w:t>
      </w:r>
      <w:r w:rsidR="00437B7B">
        <w:t>H</w:t>
      </w:r>
      <w:r>
        <w:t>04</w:t>
      </w:r>
      <w:r>
        <w:rPr>
          <w:rFonts w:eastAsia="仿宋_GB2312"/>
        </w:rPr>
        <w:t>GYZCFZTJB</w:t>
      </w:r>
    </w:p>
    <w:p w14:paraId="09EE3871" w14:textId="77777777" w:rsidR="00BD06E8" w:rsidRPr="00537D28" w:rsidRDefault="00BD06E8" w:rsidP="00BD06E8">
      <w:pPr>
        <w:rPr>
          <w:b/>
          <w:bCs/>
        </w:rPr>
      </w:pPr>
      <w:r w:rsidRPr="00537D28">
        <w:rPr>
          <w:rFonts w:hint="eastAsia"/>
          <w:b/>
          <w:bCs/>
        </w:rPr>
        <w:t>索引：</w:t>
      </w:r>
      <w:r>
        <w:rPr>
          <w:b/>
          <w:bCs/>
        </w:rPr>
        <w:t xml:space="preserve">REPORT_MONTH + </w:t>
      </w:r>
      <w:r>
        <w:rPr>
          <w:rFonts w:hint="eastAsia"/>
        </w:rPr>
        <w:t>ZTDM</w:t>
      </w:r>
      <w:r>
        <w:t xml:space="preserve"> + </w:t>
      </w:r>
      <w:r>
        <w:rPr>
          <w:rFonts w:hint="eastAsia"/>
        </w:rPr>
        <w:t>ZTBZ</w:t>
      </w:r>
      <w:r>
        <w:t xml:space="preserve"> + </w:t>
      </w:r>
      <w:r>
        <w:rPr>
          <w:rFonts w:hint="eastAsia"/>
        </w:rPr>
        <w:t>JZRQ</w:t>
      </w:r>
      <w:r>
        <w:t xml:space="preserve"> + </w:t>
      </w:r>
      <w:r>
        <w:rPr>
          <w:rFonts w:hint="eastAsia"/>
        </w:rPr>
        <w:t>PZBH</w:t>
      </w:r>
      <w:r>
        <w:t xml:space="preserve"> </w:t>
      </w:r>
      <w:r>
        <w:rPr>
          <w:rFonts w:hint="eastAsia"/>
        </w:rPr>
        <w:t>唯一索引</w:t>
      </w:r>
      <w:r>
        <w:rPr>
          <w:rFonts w:hint="eastAsia"/>
        </w:rPr>
        <w:t xml:space="preserve"> 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BD06E8" w:rsidRPr="00F65621" w14:paraId="796745AB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2F80552" w14:textId="77777777" w:rsidR="00BD06E8" w:rsidRPr="00F65621" w:rsidRDefault="00BD06E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FF0CC17" w14:textId="77777777" w:rsidR="00BD06E8" w:rsidRPr="00F65621" w:rsidRDefault="00BD06E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3D27C20" w14:textId="77777777" w:rsidR="00BD06E8" w:rsidRPr="00F65621" w:rsidRDefault="00BD06E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CF0B570" w14:textId="77777777" w:rsidR="00BD06E8" w:rsidRPr="00F65621" w:rsidRDefault="00BD06E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96D4D0C" w14:textId="77777777" w:rsidR="00BD06E8" w:rsidRPr="00F65621" w:rsidRDefault="00BD06E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131AA83" w14:textId="77777777" w:rsidR="00BD06E8" w:rsidRPr="00F65621" w:rsidRDefault="00BD06E8" w:rsidP="00437B7B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BD06E8" w14:paraId="411976F9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8A869" w14:textId="77777777" w:rsidR="00BD06E8" w:rsidRDefault="00BD06E8" w:rsidP="00BD06E8">
            <w:pPr>
              <w:numPr>
                <w:ilvl w:val="0"/>
                <w:numId w:val="4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17E37" w14:textId="77777777" w:rsidR="00BD06E8" w:rsidRPr="00990C76" w:rsidRDefault="00BD06E8" w:rsidP="00437B7B">
            <w:pPr>
              <w:rPr>
                <w:sz w:val="18"/>
                <w:szCs w:val="20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D50E" w14:textId="77777777" w:rsidR="00BD06E8" w:rsidRPr="00990C76" w:rsidRDefault="00BD06E8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4217" w14:textId="77777777" w:rsidR="00BD06E8" w:rsidRPr="00990C76" w:rsidRDefault="00BD06E8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5B8C" w14:textId="77777777" w:rsidR="00BD06E8" w:rsidRPr="00C03800" w:rsidRDefault="00BD06E8" w:rsidP="00437B7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F8FA" w14:textId="77777777" w:rsidR="00BD06E8" w:rsidRPr="00FF4333" w:rsidRDefault="00BD06E8" w:rsidP="00437B7B">
            <w:pPr>
              <w:rPr>
                <w:sz w:val="18"/>
                <w:szCs w:val="20"/>
              </w:rPr>
            </w:pPr>
          </w:p>
        </w:tc>
      </w:tr>
      <w:tr w:rsidR="00786C66" w14:paraId="6E83EE94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5F45E" w14:textId="77777777" w:rsidR="00786C66" w:rsidRDefault="00786C66" w:rsidP="00786C66">
            <w:pPr>
              <w:numPr>
                <w:ilvl w:val="0"/>
                <w:numId w:val="4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C7FAE" w14:textId="6963FFDA" w:rsidR="00786C66" w:rsidRDefault="00786C66" w:rsidP="00786C66">
            <w:r>
              <w:rPr>
                <w:rFonts w:hint="eastAsia"/>
              </w:rPr>
              <w:t>TJKMHBH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25A2" w14:textId="3D31931B" w:rsidR="00786C66" w:rsidRDefault="00786C66" w:rsidP="00786C66">
            <w:r>
              <w:rPr>
                <w:rFonts w:hint="eastAsia"/>
              </w:rPr>
              <w:t>N</w:t>
            </w:r>
            <w: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6F26" w14:textId="72C75EAD" w:rsidR="00786C66" w:rsidRPr="007D709A" w:rsidRDefault="00786C66" w:rsidP="00786C66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E097" w14:textId="47FFEC5C" w:rsidR="00786C66" w:rsidRPr="00BD06E8" w:rsidRDefault="00786C66" w:rsidP="00786C66">
            <w:pPr>
              <w:rPr>
                <w:sz w:val="18"/>
                <w:szCs w:val="20"/>
              </w:rPr>
            </w:pPr>
            <w:r w:rsidRPr="00BD06E8">
              <w:rPr>
                <w:rFonts w:hint="eastAsia"/>
                <w:sz w:val="18"/>
                <w:szCs w:val="20"/>
              </w:rPr>
              <w:t>统计科目行编号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FEE41" w14:textId="02678319" w:rsidR="00786C66" w:rsidRPr="00786C66" w:rsidRDefault="00786C66" w:rsidP="00786C66">
            <w:pPr>
              <w:rPr>
                <w:sz w:val="18"/>
                <w:szCs w:val="18"/>
              </w:rPr>
            </w:pPr>
            <w:r w:rsidRPr="00786C66">
              <w:rPr>
                <w:rFonts w:ascii="微软雅黑" w:hAnsi="微软雅黑" w:hint="eastAsia"/>
                <w:sz w:val="18"/>
                <w:szCs w:val="18"/>
              </w:rPr>
              <w:t>机构实际使用的统计科目行编号</w:t>
            </w:r>
          </w:p>
        </w:tc>
      </w:tr>
      <w:tr w:rsidR="00786C66" w14:paraId="431CAD90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4A218" w14:textId="77777777" w:rsidR="00786C66" w:rsidRDefault="00786C66" w:rsidP="00786C66">
            <w:pPr>
              <w:numPr>
                <w:ilvl w:val="0"/>
                <w:numId w:val="4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B5625" w14:textId="3C5B3FDD" w:rsidR="00786C66" w:rsidRPr="00990C76" w:rsidRDefault="00786C66" w:rsidP="00786C66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TJKMMC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CB11" w14:textId="31672597" w:rsidR="00786C66" w:rsidRPr="00990C76" w:rsidRDefault="00786C66" w:rsidP="00786C6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2E4E" w14:textId="65880436" w:rsidR="00786C66" w:rsidRPr="007D709A" w:rsidRDefault="00786C66" w:rsidP="00786C6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4C17" w14:textId="401B5705" w:rsidR="00786C66" w:rsidRPr="00BD06E8" w:rsidRDefault="00786C66" w:rsidP="00786C66">
            <w:pPr>
              <w:rPr>
                <w:sz w:val="18"/>
                <w:szCs w:val="20"/>
              </w:rPr>
            </w:pPr>
            <w:r w:rsidRPr="00BD06E8">
              <w:rPr>
                <w:rFonts w:hint="eastAsia"/>
                <w:sz w:val="18"/>
                <w:szCs w:val="20"/>
              </w:rPr>
              <w:t>统计科目名称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DB9C" w14:textId="581D05A9" w:rsidR="00786C66" w:rsidRPr="00786C66" w:rsidRDefault="00786C66" w:rsidP="00786C66">
            <w:pPr>
              <w:rPr>
                <w:b/>
                <w:bCs/>
                <w:sz w:val="18"/>
                <w:szCs w:val="18"/>
              </w:rPr>
            </w:pPr>
            <w:r w:rsidRPr="00786C66">
              <w:rPr>
                <w:rFonts w:ascii="微软雅黑" w:hAnsi="微软雅黑" w:hint="eastAsia"/>
                <w:sz w:val="18"/>
                <w:szCs w:val="18"/>
              </w:rPr>
              <w:t>机构实际使用的统计科目编号对应的名称</w:t>
            </w:r>
          </w:p>
        </w:tc>
      </w:tr>
      <w:tr w:rsidR="00786C66" w14:paraId="6EC76A1C" w14:textId="77777777" w:rsidTr="00437B7B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4881" w14:textId="77777777" w:rsidR="00786C66" w:rsidRDefault="00786C66" w:rsidP="00786C66">
            <w:pPr>
              <w:numPr>
                <w:ilvl w:val="0"/>
                <w:numId w:val="4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94985" w14:textId="13ADC9D2" w:rsidR="00786C66" w:rsidRPr="00990C76" w:rsidRDefault="00786C66" w:rsidP="00786C66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QMYE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1FD4" w14:textId="225F2820" w:rsidR="00786C66" w:rsidRPr="00990C76" w:rsidRDefault="00786C66" w:rsidP="00786C6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B772" w14:textId="2E168514" w:rsidR="00786C66" w:rsidRPr="007D709A" w:rsidRDefault="00786C66" w:rsidP="00786C6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D696E" w14:textId="73E62D3C" w:rsidR="00786C66" w:rsidRPr="00BD06E8" w:rsidRDefault="00786C66" w:rsidP="00786C66">
            <w:pPr>
              <w:rPr>
                <w:sz w:val="18"/>
                <w:szCs w:val="20"/>
              </w:rPr>
            </w:pPr>
            <w:r w:rsidRPr="00BD06E8">
              <w:rPr>
                <w:rFonts w:hint="eastAsia"/>
                <w:sz w:val="18"/>
                <w:szCs w:val="20"/>
              </w:rPr>
              <w:t>期末余额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272B5" w14:textId="6C6F0B59" w:rsidR="00786C66" w:rsidRPr="00786C66" w:rsidRDefault="00786C66" w:rsidP="00786C66">
            <w:pPr>
              <w:rPr>
                <w:b/>
                <w:bCs/>
                <w:sz w:val="18"/>
                <w:szCs w:val="18"/>
              </w:rPr>
            </w:pPr>
            <w:r w:rsidRPr="00786C66">
              <w:rPr>
                <w:rFonts w:ascii="微软雅黑" w:hAnsi="微软雅黑" w:hint="eastAsia"/>
                <w:sz w:val="18"/>
                <w:szCs w:val="18"/>
              </w:rPr>
              <w:t>按实际金额填写</w:t>
            </w:r>
          </w:p>
        </w:tc>
      </w:tr>
    </w:tbl>
    <w:p w14:paraId="3AE3B161" w14:textId="79BA00EA" w:rsidR="0026042E" w:rsidRDefault="0026042E" w:rsidP="0026042E"/>
    <w:p w14:paraId="6FC20512" w14:textId="0A298E8F" w:rsidR="00936F7D" w:rsidRDefault="00936F7D" w:rsidP="0026042E"/>
    <w:p w14:paraId="774ECBCD" w14:textId="0A0472F4" w:rsidR="00936F7D" w:rsidRPr="00936F7D" w:rsidRDefault="00936F7D" w:rsidP="0026042E">
      <w:pPr>
        <w:rPr>
          <w:b/>
          <w:bCs/>
        </w:rPr>
      </w:pPr>
      <w:r w:rsidRPr="00936F7D">
        <w:rPr>
          <w:rFonts w:hint="eastAsia"/>
          <w:b/>
          <w:bCs/>
        </w:rPr>
        <w:t>资产负债统计表详情</w:t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1412"/>
        <w:gridCol w:w="5148"/>
        <w:gridCol w:w="2300"/>
      </w:tblGrid>
      <w:tr w:rsidR="00936F7D" w:rsidRPr="00936F7D" w14:paraId="4ECF7C4E" w14:textId="77777777" w:rsidTr="00936F7D">
        <w:trPr>
          <w:trHeight w:val="624"/>
        </w:trPr>
        <w:tc>
          <w:tcPr>
            <w:tcW w:w="14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F35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行编号</w:t>
            </w:r>
          </w:p>
        </w:tc>
        <w:tc>
          <w:tcPr>
            <w:tcW w:w="5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C4CC2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科目名称</w:t>
            </w:r>
          </w:p>
        </w:tc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ADD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936F7D" w:rsidRPr="00936F7D" w14:paraId="79E9941E" w14:textId="77777777" w:rsidTr="00936F7D">
        <w:trPr>
          <w:trHeight w:val="312"/>
        </w:trPr>
        <w:tc>
          <w:tcPr>
            <w:tcW w:w="14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09CB3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E822C5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AABB3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936F7D" w:rsidRPr="00936F7D" w14:paraId="0D14FA3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4358B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G10000000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6C5A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Ⅰ. 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4FD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875D1A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EE78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58CC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1. 现金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5FB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F7B0A9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8321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7121F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2. 贵金属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00B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46394B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290AE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56224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3. 存放中央银行款项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2CD8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C1DA0C8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C7D01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4715F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4. 存放同业款项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E137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AF55F3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E0FB7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G10401000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DD15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4.1 境内商业银行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06F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C995DF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35B29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G10402000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D102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4.2 境内其他银行业金融机构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B2D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3D6248D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766C3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G10403000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E14F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4.3 境内证券业金融机构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190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F62812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4EF5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G10404000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FC13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4.4 境内保险业金融机构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38A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EEC64D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12DC1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G10405000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4F95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4.5 境内其他金融机构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493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DE3CBC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56CC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G10406000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A5AD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4.6 境外金融机构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E5E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1C9B04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D75D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G10500000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ED688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5. 应收利息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EAE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6275D68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BC14D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G10600000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35AFA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6. 贷款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DE8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1248EA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7094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G10700000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B4F2A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7. 贸易融资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F9D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25ED36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0B02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G10800000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3613A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8. 贴现及买断式转贴现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5AE5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95854D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17B2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G10900000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F35E1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9. 其他贷款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CBF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70E984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AC0B3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G11000000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F66A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10. 拆放同业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BD0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B54BD1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3CB1B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G11010000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AE5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10.1 境内商业银行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154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067D06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78CF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G11020000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0AD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10.2 境内其他银行业金融机构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019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A33DF1E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20C41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G11030000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EC7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10.3 境内证券业金融机构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26D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21F403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37A02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G11040000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7F1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10.4 境内保险业金融机构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43919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AC2EBD9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F2012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G11050000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E452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10.5 境内其他金融机构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CC1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E1DA0E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E949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G11060000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080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10.6境外金融机构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C8D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DD07E0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335C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30E6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11. 其他应收款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499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D8F152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F874B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61D4B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12. 投资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7FF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5B45E7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B148D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G11201000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0613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12.1 债券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DF9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A82BA2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83D43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G11202000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32B39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12.2 股票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E1B8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6C45015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C0EF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G11203000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6ADF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12.3 其他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91D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634220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1011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G11203100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35918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12.3.1 其中：长期股权投资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DF1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F4AC90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9B0D2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lastRenderedPageBreak/>
              <w:t>G11300000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1391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13.买入返售资产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ED4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999E4D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E65B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C71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13.1 境内商业银行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A9B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E326AB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C1D6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20A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13.2 境内其他银行业金融机构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DE7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7B548F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52E3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G11303000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139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13.3 境内证券业金融机构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EA8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15C918F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CFD7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G11304000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11A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13.4 境内保险业金融机构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0A5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04488E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8BD0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G11305000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1B4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13.5 境内其他金融机构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82E49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5060605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4CC5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G11306000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68A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13.6 境外金融机构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548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00921F9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1E541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G11307000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4B69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13.7 境内外非金融机构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EBA9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58236D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9359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G11308000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679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13.8 中央银行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84A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565BED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DA73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G11309000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5117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13.9 买入返售资产（按品种分类）   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FC3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3B113E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6787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G11309100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983CA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13.9.1债券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CC8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7CC3D4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5D7EB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G11309200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91908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13.9.2 票据 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066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13211F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714C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G11309300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3C253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13.9.3 贷款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A2F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554AD6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88B8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G11309400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D5624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13.9.4 其他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815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79D9A3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D87F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4C02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14. 长期待摊费用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7A5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DFF5DDD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1340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G11500000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6A014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15. 固定资产原价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F28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D8907A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0ABD9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G11600000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D5F0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16. 减：累计折旧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560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7F50EDE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6ED0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G11700000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00634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17. 固定资产净值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B88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65350C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84AF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G11800000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0CA5B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18. 固定资产清理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031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9980DB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E26B9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G11900000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077F9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19. 在建工程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77389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3D6349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2C8C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G12000000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D1C9C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20. 无形资产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6DD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0F5AD1D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C4A0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04809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21. 抵债资产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26D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E66713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F0A2D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6359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22. 递延所得税资产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BCF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963ED8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2C22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FCE6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23. 其他资产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222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1A6ED0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B8F0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G12301000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B1B0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23.1投资性房地产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64F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A2D6A45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07C23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G12302000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72CF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23.2衍生金融资产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1EC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7A10A5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2B8E7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G12303000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C359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23.3商誉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644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DD47C49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7039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G12304000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2DE4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23.4投资同业存单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0D4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514D04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0D82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155F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24. 减：各项资产减值损失准备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B47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5105D1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684A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G12500000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3DEF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25. 资产总计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BAE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B4A825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0BF6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G20000000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4CCB01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Ⅱ. 负债及所有者权益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E2B7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ADE9B4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700D3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76191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26. 单位存款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6B30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E7C7D4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7280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6F0A8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27. 储蓄存款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104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3E2ECA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F3F4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B2D89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28. 向中央银行借款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90B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D0F1CE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D047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1AAC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29. 同业存放款项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60F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210EE4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3B73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G20401000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536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29.1 境内商业银行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815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427D00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11E2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G20402000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F01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29.2 境内其他银行业金融机构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BE5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312C4C5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63F1D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G20403000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640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29.3 境内证券业金融机构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215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6DD990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370B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G20404000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EA5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29.4 境内保险业金融机构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A52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E24EDA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506C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G20405000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BFB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29.5境内其他金融机构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237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885EF6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E420B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G20406000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44B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29.6 境外金融机构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D41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CCAA0A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EAD0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lastRenderedPageBreak/>
              <w:t>G20500000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067CB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30. 同业拆入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A9B75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013A400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14B7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G20501000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9855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30.1 境内商业银行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954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D37861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74F4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G20502000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D78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30.2 境内其他银行业金融机构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C24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575F06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F3DA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G20503000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E73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30.3 境内证券业金融机构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C333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BFC08DE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5032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G20504000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BCC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30.4 境内保险业金融机构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726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E49207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D22B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G20505000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6A5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30.5 境内其他金融机构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DEC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5F7F0D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00FD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G20506000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4A7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30.6 境外金融机构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34A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BD3BD8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E7A8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0AADF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 卖出回购款项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0E9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7D35030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B7AC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F2B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31.1 境内商业银行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43A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964B24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8238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7763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31.2 境内其他银行业金融机构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FE299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453D62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8C64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G20603000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63B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31.3 境内证券业金融机构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FF0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B028B1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B7B9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G20604000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5A5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31.4 境内保险业金融机构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157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8318E99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DF48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G20605000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A15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31.5 境内其他金融机构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F07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E44203D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8521B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G20606000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BD6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31.6 境外金融机构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2D2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C69BA7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5BEE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G20607000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1EE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31.7 境内外非金融机构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30F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E86597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4099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G20608000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0473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31.8 中央银行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B14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225B87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2441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G20609000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B838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31.9 卖出回购款项（按品种分类）  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4D2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2307BF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28007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G20609100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65B5D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31.9.1 债券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024A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253287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09D9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G20609200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A115A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31.9.2 票据 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9AB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D9318EE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4C8A8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G20609300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2A3EE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31.9.3 贷款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C59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280B578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0205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G20609400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5F7E2" w14:textId="77777777" w:rsidR="00936F7D" w:rsidRPr="00936F7D" w:rsidRDefault="00936F7D" w:rsidP="00936F7D">
            <w:pPr>
              <w:widowControl/>
              <w:ind w:firstLineChars="200" w:firstLine="36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31.9.4 其他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751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144F77F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EB7E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G20700000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A2E3A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32. 汇出汇款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4E8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5B1EAF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778F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G20800000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4752B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33. 应解汇款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69C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49D4BE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F645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G20900000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82A73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34. 存入保证金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725E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C0167E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5A8E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G21000000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D3A14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35. 其他存款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BF6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0ACF26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AEDD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244EA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36. 应付利息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A4B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0152CA5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CBDB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74DBA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37. 应交税费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CB8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F5BA11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E776E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8875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38. 应付职工薪酬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B81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CDDB9C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F0629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C0578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39. 应付福利费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BDB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43A88D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CD10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G21500000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5BAE5F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40. 应付股利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2829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F69808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02859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G21600000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8B76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41. 其他应付款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82F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E1022DE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4126E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G21700000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3F4E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42. 预提费用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828B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03D61B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685AE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G21800000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30E5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43. 递延收益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3CC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53D853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B08B2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G21900000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94C4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44. 预计负债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77A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94EC3D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BDF67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G22000000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63F25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45. 转贷款资金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484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77FCA1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B758E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9A4D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46. 应付债券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FD2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047289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955F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3844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47. 其他负债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65D5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6B14C5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C46B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G22201000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11CD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47.1 衍生金融负债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44F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7976BE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A573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G22202000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06F8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47.2 发行同业存单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A82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0062E5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2BD61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80AE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48. 递延所得税负债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2F0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6F473B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C14BF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4C12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49. 负债合计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A50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6E81AAF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88847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lastRenderedPageBreak/>
              <w:t>G22500000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0E03E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50. 少数股东权益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52D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DAEE32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7C4C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G22600000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4EF6C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51. 所有者权益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AFB7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D11EDFB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C7F8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G22700000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4E7F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52. 实收资本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94C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36A3896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39AA9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G22800000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1357C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53. 资本公积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CC10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75F9A59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9A3DE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G22900000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0392A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66. 其他权益工具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DEF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D7E371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12265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G23000000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16345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65. 其他综合收益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1B1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23295C9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36EB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8BB07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54. 盈余公积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5F0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AABFBA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9137D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D8996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55. 一般风险准备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1DE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198A5F0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26CF1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A3EA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56. 信托赔偿准备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81AD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CA9DE5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2A4B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66AC8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57. 未分配利润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5432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49F66F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3000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G23401000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4D94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57.1 其中：本年利润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05E9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517CCD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D7807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G23500000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29921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59. 所有者权益合计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791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15EBCE54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1AFBC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G23600000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9AB54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60. 负债及所有者权益总计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8B8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20C47C3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731FA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G30000000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505E8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附注项目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771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49A74CDC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E87A0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G30100000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5D4B2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61. 各项存款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AD1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4678093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C8284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G30200000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7DFB0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62. 各项贷款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45B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33A8E1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C691D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G30300000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92B9E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63. 生息资产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1B1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7FCE69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A725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G30400000</w:t>
            </w:r>
          </w:p>
        </w:tc>
        <w:tc>
          <w:tcPr>
            <w:tcW w:w="5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1F117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64. 付息负债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C5A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0F5189B7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09AC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G30500000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C4A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25a.境外分行资产合计（法人和并表口径下填报）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2B36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F9E9A0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F5D1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G30600000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1F9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49a.境外分行负债合计（法人和并表口径下填报）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43A3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53D8C5A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7BD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G30700000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A5C4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25b.境内附属公司资产合计（并表口径下填报）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56EC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74AF30E2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32C3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G30800000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230F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49b.境内附属公司负债合计（并表口径下填报）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9D1D" w14:textId="77777777" w:rsidR="00936F7D" w:rsidRPr="00936F7D" w:rsidRDefault="00936F7D" w:rsidP="00936F7D">
            <w:pPr>
              <w:widowControl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3CE1541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35A6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G30900000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22B5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25c.境外附属公司资产合计（并表口径下填报）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47E8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36F7D" w:rsidRPr="00936F7D" w14:paraId="5A7A3351" w14:textId="77777777" w:rsidTr="00936F7D">
        <w:trPr>
          <w:trHeight w:val="33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E047" w14:textId="77777777" w:rsidR="00936F7D" w:rsidRPr="00936F7D" w:rsidRDefault="00936F7D" w:rsidP="00936F7D">
            <w:pPr>
              <w:widowControl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G31000000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2BDF1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49c.境外附属公司负债合计（并表口径下填报）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783B" w14:textId="77777777" w:rsidR="00936F7D" w:rsidRPr="00936F7D" w:rsidRDefault="00936F7D" w:rsidP="00936F7D">
            <w:pPr>
              <w:widowControl/>
              <w:ind w:firstLineChars="100" w:firstLine="18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36F7D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78A6CBED" w14:textId="77777777" w:rsidR="00936F7D" w:rsidRPr="00936F7D" w:rsidRDefault="00936F7D" w:rsidP="0026042E"/>
    <w:sectPr w:rsidR="00936F7D" w:rsidRPr="00936F7D" w:rsidSect="001725E2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06D39" w14:textId="77777777" w:rsidR="001858CB" w:rsidRDefault="001858CB" w:rsidP="007F42A9">
      <w:r>
        <w:separator/>
      </w:r>
    </w:p>
  </w:endnote>
  <w:endnote w:type="continuationSeparator" w:id="0">
    <w:p w14:paraId="2B75628A" w14:textId="77777777" w:rsidR="001858CB" w:rsidRDefault="001858CB" w:rsidP="007F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AB1A7" w14:textId="77777777" w:rsidR="0089339E" w:rsidRDefault="0089339E" w:rsidP="002D3ECC">
    <w:pPr>
      <w:pStyle w:val="a5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fldSimple w:instr=" NUMPAGES  ">
      <w:r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621D7" w14:textId="77777777" w:rsidR="001858CB" w:rsidRDefault="001858CB" w:rsidP="007F42A9">
      <w:r>
        <w:separator/>
      </w:r>
    </w:p>
  </w:footnote>
  <w:footnote w:type="continuationSeparator" w:id="0">
    <w:p w14:paraId="1A5B6FEE" w14:textId="77777777" w:rsidR="001858CB" w:rsidRDefault="001858CB" w:rsidP="007F4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9F015" w14:textId="77777777" w:rsidR="0089339E" w:rsidRPr="002D3ECC" w:rsidRDefault="0089339E" w:rsidP="002D3ECC">
    <w:pPr>
      <w:pStyle w:val="a3"/>
    </w:pPr>
    <w:r w:rsidRPr="002D3ECC">
      <w:rPr>
        <w:noProof/>
      </w:rPr>
      <w:drawing>
        <wp:inline distT="0" distB="0" distL="0" distR="0" wp14:anchorId="3BCF685D" wp14:editId="1EE38F87">
          <wp:extent cx="323850" cy="225425"/>
          <wp:effectExtent l="0" t="0" r="0" b="0"/>
          <wp:docPr id="1" name="图片 0" descr="e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enf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22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D3ECC">
      <w:rPr>
        <w:rFonts w:hint="eastAsia"/>
      </w:rPr>
      <w:t>杭州盈丰软件</w:t>
    </w:r>
    <w:r>
      <w:rPr>
        <w:rFonts w:hint="eastAsia"/>
      </w:rPr>
      <w:t>股份</w:t>
    </w:r>
    <w:r w:rsidRPr="002D3ECC">
      <w:rPr>
        <w:rFonts w:hint="eastAsia"/>
      </w:rPr>
      <w:t>有限公司</w:t>
    </w:r>
    <w:r w:rsidRPr="002D3ECC">
      <w:rPr>
        <w:rFonts w:hint="eastAsia"/>
      </w:rPr>
      <w:t xml:space="preserve">                    </w:t>
    </w:r>
    <w:r>
      <w:rPr>
        <w:rFonts w:hint="eastAsia"/>
      </w:rPr>
      <w:t xml:space="preserve">                               </w:t>
    </w:r>
    <w:r>
      <w:rPr>
        <w:rFonts w:hint="eastAsia"/>
      </w:rPr>
      <w:t>信托行业部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1A9A6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5C226E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EAA88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744FE0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65AB8E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7C468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90640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468DC2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6C6E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B8A1E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F43C8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4B36B96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B34C78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A37EF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883675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A124EC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E837C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27229C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E31533"/>
    <w:multiLevelType w:val="hybridMultilevel"/>
    <w:tmpl w:val="71B83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9B469C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67200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4C31AD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CF0EE6"/>
    <w:multiLevelType w:val="multilevel"/>
    <w:tmpl w:val="9C96CA8A"/>
    <w:lvl w:ilvl="0">
      <w:start w:val="1"/>
      <w:numFmt w:val="decimal"/>
      <w:pStyle w:val="1"/>
      <w:suff w:val="nothing"/>
      <w:lvlText w:val="%1.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nothing"/>
      <w:lvlText w:val="%1.%2.%3.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nothing"/>
      <w:lvlText w:val="%1.%2.%3.%4.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 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. 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.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.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nothing"/>
      <w:lvlText w:val="%1.%2.%3.%4.%5.%6.%7.%8.%9. "/>
      <w:lvlJc w:val="left"/>
      <w:pPr>
        <w:ind w:left="1584" w:hanging="1584"/>
      </w:pPr>
      <w:rPr>
        <w:rFonts w:hint="eastAsia"/>
      </w:rPr>
    </w:lvl>
  </w:abstractNum>
  <w:abstractNum w:abstractNumId="23" w15:restartNumberingAfterBreak="0">
    <w:nsid w:val="458F3FF8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53729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0A6CB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482C44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5A4BEA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315BB5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A250DD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C803E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6A310D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884F1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7DB0ECF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21168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224D6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B5D1EC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CD4931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9D835E9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2"/>
  </w:num>
  <w:num w:numId="3">
    <w:abstractNumId w:val="22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space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. "/>
        <w:lvlJc w:val="left"/>
        <w:pPr>
          <w:tabs>
            <w:tab w:val="num" w:pos="1152"/>
          </w:tabs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. 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. 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. 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4">
    <w:abstractNumId w:val="22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nothing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nothing"/>
        <w:lvlText w:val="%1.%2.%3.%4.%5.%6. 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suff w:val="nothing"/>
        <w:lvlText w:val="%1.%2.%3.%4.%5.%6.%7. 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suff w:val="nothing"/>
        <w:lvlText w:val="%1.%2.%3.%4.%5.%6.%7.%8. 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suff w:val="nothing"/>
        <w:lvlText w:val="%1.%2.%3.%4.%5.%6.%7.%8.%9. "/>
        <w:lvlJc w:val="left"/>
        <w:pPr>
          <w:ind w:left="1584" w:hanging="1584"/>
        </w:pPr>
        <w:rPr>
          <w:rFonts w:hint="eastAsia"/>
        </w:rPr>
      </w:lvl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3"/>
  </w:num>
  <w:num w:numId="17">
    <w:abstractNumId w:val="38"/>
  </w:num>
  <w:num w:numId="18">
    <w:abstractNumId w:val="18"/>
  </w:num>
  <w:num w:numId="19">
    <w:abstractNumId w:val="27"/>
  </w:num>
  <w:num w:numId="20">
    <w:abstractNumId w:val="14"/>
  </w:num>
  <w:num w:numId="21">
    <w:abstractNumId w:val="20"/>
  </w:num>
  <w:num w:numId="22">
    <w:abstractNumId w:val="21"/>
  </w:num>
  <w:num w:numId="23">
    <w:abstractNumId w:val="30"/>
  </w:num>
  <w:num w:numId="24">
    <w:abstractNumId w:val="33"/>
  </w:num>
  <w:num w:numId="25">
    <w:abstractNumId w:val="32"/>
  </w:num>
  <w:num w:numId="26">
    <w:abstractNumId w:val="10"/>
  </w:num>
  <w:num w:numId="27">
    <w:abstractNumId w:val="23"/>
  </w:num>
  <w:num w:numId="28">
    <w:abstractNumId w:val="19"/>
  </w:num>
  <w:num w:numId="29">
    <w:abstractNumId w:val="36"/>
  </w:num>
  <w:num w:numId="30">
    <w:abstractNumId w:val="17"/>
  </w:num>
  <w:num w:numId="31">
    <w:abstractNumId w:val="37"/>
  </w:num>
  <w:num w:numId="32">
    <w:abstractNumId w:val="35"/>
  </w:num>
  <w:num w:numId="33">
    <w:abstractNumId w:val="26"/>
  </w:num>
  <w:num w:numId="34">
    <w:abstractNumId w:val="34"/>
  </w:num>
  <w:num w:numId="35">
    <w:abstractNumId w:val="12"/>
  </w:num>
  <w:num w:numId="36">
    <w:abstractNumId w:val="31"/>
  </w:num>
  <w:num w:numId="37">
    <w:abstractNumId w:val="25"/>
  </w:num>
  <w:num w:numId="38">
    <w:abstractNumId w:val="24"/>
  </w:num>
  <w:num w:numId="39">
    <w:abstractNumId w:val="11"/>
  </w:num>
  <w:num w:numId="40">
    <w:abstractNumId w:val="16"/>
  </w:num>
  <w:num w:numId="41">
    <w:abstractNumId w:val="28"/>
  </w:num>
  <w:num w:numId="42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en kl">
    <w15:presenceInfo w15:providerId="Windows Live" w15:userId="dbb3c38ed41852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DC"/>
    <w:rsid w:val="000018BF"/>
    <w:rsid w:val="00002BC6"/>
    <w:rsid w:val="00022A4A"/>
    <w:rsid w:val="000308E3"/>
    <w:rsid w:val="00042292"/>
    <w:rsid w:val="00072367"/>
    <w:rsid w:val="000B0D97"/>
    <w:rsid w:val="000B3A47"/>
    <w:rsid w:val="000C572E"/>
    <w:rsid w:val="000D5D4C"/>
    <w:rsid w:val="000E7A93"/>
    <w:rsid w:val="00107DB3"/>
    <w:rsid w:val="001100A5"/>
    <w:rsid w:val="001110E3"/>
    <w:rsid w:val="001176E9"/>
    <w:rsid w:val="001223AE"/>
    <w:rsid w:val="00132818"/>
    <w:rsid w:val="001547CE"/>
    <w:rsid w:val="001602C4"/>
    <w:rsid w:val="001665BD"/>
    <w:rsid w:val="00166B5A"/>
    <w:rsid w:val="0017213C"/>
    <w:rsid w:val="001725E2"/>
    <w:rsid w:val="00182169"/>
    <w:rsid w:val="00182272"/>
    <w:rsid w:val="00184D29"/>
    <w:rsid w:val="001858CB"/>
    <w:rsid w:val="001A67CF"/>
    <w:rsid w:val="001A6D57"/>
    <w:rsid w:val="001B18EB"/>
    <w:rsid w:val="001B4E9A"/>
    <w:rsid w:val="001D1791"/>
    <w:rsid w:val="001D440B"/>
    <w:rsid w:val="001D49BA"/>
    <w:rsid w:val="001D75B7"/>
    <w:rsid w:val="001F66EB"/>
    <w:rsid w:val="001F77C2"/>
    <w:rsid w:val="00204B37"/>
    <w:rsid w:val="0020527C"/>
    <w:rsid w:val="00205A32"/>
    <w:rsid w:val="002065E4"/>
    <w:rsid w:val="002116E7"/>
    <w:rsid w:val="00212FEB"/>
    <w:rsid w:val="00230398"/>
    <w:rsid w:val="002349AC"/>
    <w:rsid w:val="00242EE2"/>
    <w:rsid w:val="00247B82"/>
    <w:rsid w:val="00250E46"/>
    <w:rsid w:val="002533D9"/>
    <w:rsid w:val="0026042E"/>
    <w:rsid w:val="002724AA"/>
    <w:rsid w:val="00272FCA"/>
    <w:rsid w:val="00273CC3"/>
    <w:rsid w:val="00274B8B"/>
    <w:rsid w:val="00275D14"/>
    <w:rsid w:val="00277D24"/>
    <w:rsid w:val="00291C01"/>
    <w:rsid w:val="00293673"/>
    <w:rsid w:val="0029519C"/>
    <w:rsid w:val="002A20B2"/>
    <w:rsid w:val="002A2C5F"/>
    <w:rsid w:val="002B0D3D"/>
    <w:rsid w:val="002D207C"/>
    <w:rsid w:val="002D2DCE"/>
    <w:rsid w:val="002D3AE3"/>
    <w:rsid w:val="002D3ECC"/>
    <w:rsid w:val="002D5D3D"/>
    <w:rsid w:val="002E0FB3"/>
    <w:rsid w:val="002E1B91"/>
    <w:rsid w:val="002E5FD2"/>
    <w:rsid w:val="002E702D"/>
    <w:rsid w:val="002F3719"/>
    <w:rsid w:val="002F7D8A"/>
    <w:rsid w:val="00301D74"/>
    <w:rsid w:val="003042D9"/>
    <w:rsid w:val="00314455"/>
    <w:rsid w:val="00317456"/>
    <w:rsid w:val="00324DCE"/>
    <w:rsid w:val="00335967"/>
    <w:rsid w:val="0034583D"/>
    <w:rsid w:val="00350DE9"/>
    <w:rsid w:val="00362594"/>
    <w:rsid w:val="0038064E"/>
    <w:rsid w:val="00381A4B"/>
    <w:rsid w:val="003A0B1B"/>
    <w:rsid w:val="003A1EB2"/>
    <w:rsid w:val="003A4BAC"/>
    <w:rsid w:val="003B5C86"/>
    <w:rsid w:val="003B7987"/>
    <w:rsid w:val="003C0996"/>
    <w:rsid w:val="003C5586"/>
    <w:rsid w:val="003F70BD"/>
    <w:rsid w:val="00435FB7"/>
    <w:rsid w:val="00437075"/>
    <w:rsid w:val="00437B7B"/>
    <w:rsid w:val="004417AF"/>
    <w:rsid w:val="004675B1"/>
    <w:rsid w:val="004774F1"/>
    <w:rsid w:val="0047791C"/>
    <w:rsid w:val="004A197E"/>
    <w:rsid w:val="004A2E52"/>
    <w:rsid w:val="004C1557"/>
    <w:rsid w:val="004C21DF"/>
    <w:rsid w:val="004C25E6"/>
    <w:rsid w:val="004C58F0"/>
    <w:rsid w:val="004D19D6"/>
    <w:rsid w:val="004D2989"/>
    <w:rsid w:val="004D63E6"/>
    <w:rsid w:val="004E67DA"/>
    <w:rsid w:val="00502D93"/>
    <w:rsid w:val="0050482D"/>
    <w:rsid w:val="00510C13"/>
    <w:rsid w:val="0051113B"/>
    <w:rsid w:val="005232FA"/>
    <w:rsid w:val="00532469"/>
    <w:rsid w:val="00537D28"/>
    <w:rsid w:val="005573FE"/>
    <w:rsid w:val="005912AC"/>
    <w:rsid w:val="005A1BF6"/>
    <w:rsid w:val="005A7514"/>
    <w:rsid w:val="005B53A1"/>
    <w:rsid w:val="005C2E2F"/>
    <w:rsid w:val="005D4D29"/>
    <w:rsid w:val="005D5916"/>
    <w:rsid w:val="005E52BE"/>
    <w:rsid w:val="00621CFA"/>
    <w:rsid w:val="006227B8"/>
    <w:rsid w:val="0062304F"/>
    <w:rsid w:val="00626D45"/>
    <w:rsid w:val="00632183"/>
    <w:rsid w:val="0063587D"/>
    <w:rsid w:val="0064035D"/>
    <w:rsid w:val="00640D30"/>
    <w:rsid w:val="00642416"/>
    <w:rsid w:val="00643C71"/>
    <w:rsid w:val="006440F3"/>
    <w:rsid w:val="00651422"/>
    <w:rsid w:val="0066779D"/>
    <w:rsid w:val="0067523C"/>
    <w:rsid w:val="006848EC"/>
    <w:rsid w:val="00686552"/>
    <w:rsid w:val="00697BE3"/>
    <w:rsid w:val="00697CF3"/>
    <w:rsid w:val="006B4D18"/>
    <w:rsid w:val="006B4E20"/>
    <w:rsid w:val="006C7D8E"/>
    <w:rsid w:val="006E3DF8"/>
    <w:rsid w:val="006F561A"/>
    <w:rsid w:val="00705F52"/>
    <w:rsid w:val="0072548A"/>
    <w:rsid w:val="00737C78"/>
    <w:rsid w:val="0074213A"/>
    <w:rsid w:val="00742DE8"/>
    <w:rsid w:val="007534BE"/>
    <w:rsid w:val="00767353"/>
    <w:rsid w:val="007740C1"/>
    <w:rsid w:val="007779B3"/>
    <w:rsid w:val="00786C66"/>
    <w:rsid w:val="00790193"/>
    <w:rsid w:val="007945F6"/>
    <w:rsid w:val="007A2C99"/>
    <w:rsid w:val="007B04F2"/>
    <w:rsid w:val="007C2214"/>
    <w:rsid w:val="007D213E"/>
    <w:rsid w:val="007D709A"/>
    <w:rsid w:val="007E39D2"/>
    <w:rsid w:val="007F0132"/>
    <w:rsid w:val="007F42A9"/>
    <w:rsid w:val="00821E78"/>
    <w:rsid w:val="0082668A"/>
    <w:rsid w:val="00826C8A"/>
    <w:rsid w:val="00833A98"/>
    <w:rsid w:val="00835CEC"/>
    <w:rsid w:val="00862BE0"/>
    <w:rsid w:val="008637DB"/>
    <w:rsid w:val="00863B90"/>
    <w:rsid w:val="00863B9F"/>
    <w:rsid w:val="008674DD"/>
    <w:rsid w:val="00872A2C"/>
    <w:rsid w:val="0087789B"/>
    <w:rsid w:val="0088566B"/>
    <w:rsid w:val="008856E4"/>
    <w:rsid w:val="0089339E"/>
    <w:rsid w:val="008950A3"/>
    <w:rsid w:val="008A52A8"/>
    <w:rsid w:val="008B1516"/>
    <w:rsid w:val="008B26A1"/>
    <w:rsid w:val="008C465D"/>
    <w:rsid w:val="008D0276"/>
    <w:rsid w:val="008D41C9"/>
    <w:rsid w:val="008D5DC1"/>
    <w:rsid w:val="008D7F7B"/>
    <w:rsid w:val="008F2A84"/>
    <w:rsid w:val="008F7DB0"/>
    <w:rsid w:val="00925228"/>
    <w:rsid w:val="009351FF"/>
    <w:rsid w:val="00936F7D"/>
    <w:rsid w:val="00946835"/>
    <w:rsid w:val="009555DD"/>
    <w:rsid w:val="00963260"/>
    <w:rsid w:val="0097102B"/>
    <w:rsid w:val="00980113"/>
    <w:rsid w:val="00982575"/>
    <w:rsid w:val="00990C76"/>
    <w:rsid w:val="00997E1E"/>
    <w:rsid w:val="009A2B93"/>
    <w:rsid w:val="009B2AD2"/>
    <w:rsid w:val="009C151B"/>
    <w:rsid w:val="009C3B11"/>
    <w:rsid w:val="009C4300"/>
    <w:rsid w:val="009C56B0"/>
    <w:rsid w:val="009C72F6"/>
    <w:rsid w:val="009E3672"/>
    <w:rsid w:val="009E76BE"/>
    <w:rsid w:val="00A06A84"/>
    <w:rsid w:val="00A07CFE"/>
    <w:rsid w:val="00A160EE"/>
    <w:rsid w:val="00A215B3"/>
    <w:rsid w:val="00A25EAD"/>
    <w:rsid w:val="00A301ED"/>
    <w:rsid w:val="00A577AB"/>
    <w:rsid w:val="00A75210"/>
    <w:rsid w:val="00A829C6"/>
    <w:rsid w:val="00A94F83"/>
    <w:rsid w:val="00A95565"/>
    <w:rsid w:val="00A96D6C"/>
    <w:rsid w:val="00AA1E41"/>
    <w:rsid w:val="00AA3E54"/>
    <w:rsid w:val="00AB0A44"/>
    <w:rsid w:val="00AB0D31"/>
    <w:rsid w:val="00AB3DD3"/>
    <w:rsid w:val="00AD1451"/>
    <w:rsid w:val="00AD5864"/>
    <w:rsid w:val="00AD7A9B"/>
    <w:rsid w:val="00AE2517"/>
    <w:rsid w:val="00AF502E"/>
    <w:rsid w:val="00AF7663"/>
    <w:rsid w:val="00AF7730"/>
    <w:rsid w:val="00B003E0"/>
    <w:rsid w:val="00B035E6"/>
    <w:rsid w:val="00B060A7"/>
    <w:rsid w:val="00B0693E"/>
    <w:rsid w:val="00B22C80"/>
    <w:rsid w:val="00B25689"/>
    <w:rsid w:val="00B33AC9"/>
    <w:rsid w:val="00B42B90"/>
    <w:rsid w:val="00B4311F"/>
    <w:rsid w:val="00B45A7C"/>
    <w:rsid w:val="00B64240"/>
    <w:rsid w:val="00B64FAF"/>
    <w:rsid w:val="00B71DB7"/>
    <w:rsid w:val="00B806A6"/>
    <w:rsid w:val="00B86CA4"/>
    <w:rsid w:val="00B9139D"/>
    <w:rsid w:val="00BA5E1F"/>
    <w:rsid w:val="00BB3462"/>
    <w:rsid w:val="00BC46D5"/>
    <w:rsid w:val="00BD06E8"/>
    <w:rsid w:val="00BD325F"/>
    <w:rsid w:val="00BD3F9F"/>
    <w:rsid w:val="00BD7DF5"/>
    <w:rsid w:val="00BE5CF9"/>
    <w:rsid w:val="00C03800"/>
    <w:rsid w:val="00C10BC1"/>
    <w:rsid w:val="00C1374D"/>
    <w:rsid w:val="00C14229"/>
    <w:rsid w:val="00C23F9A"/>
    <w:rsid w:val="00C32BDD"/>
    <w:rsid w:val="00C356DC"/>
    <w:rsid w:val="00C535FE"/>
    <w:rsid w:val="00C53971"/>
    <w:rsid w:val="00C56F4E"/>
    <w:rsid w:val="00C57711"/>
    <w:rsid w:val="00C65768"/>
    <w:rsid w:val="00C6761B"/>
    <w:rsid w:val="00C83CFE"/>
    <w:rsid w:val="00C910D5"/>
    <w:rsid w:val="00C93078"/>
    <w:rsid w:val="00C95F49"/>
    <w:rsid w:val="00CA6444"/>
    <w:rsid w:val="00CB7500"/>
    <w:rsid w:val="00CC0727"/>
    <w:rsid w:val="00CD1511"/>
    <w:rsid w:val="00CD3AAE"/>
    <w:rsid w:val="00CD46BD"/>
    <w:rsid w:val="00CD6022"/>
    <w:rsid w:val="00CD6A3F"/>
    <w:rsid w:val="00CE0D0D"/>
    <w:rsid w:val="00D02363"/>
    <w:rsid w:val="00D02F6A"/>
    <w:rsid w:val="00D077FD"/>
    <w:rsid w:val="00D42E46"/>
    <w:rsid w:val="00D44491"/>
    <w:rsid w:val="00D660A8"/>
    <w:rsid w:val="00D7113F"/>
    <w:rsid w:val="00D7643E"/>
    <w:rsid w:val="00D764B1"/>
    <w:rsid w:val="00D80533"/>
    <w:rsid w:val="00D956D6"/>
    <w:rsid w:val="00D96DAA"/>
    <w:rsid w:val="00D97F98"/>
    <w:rsid w:val="00DA00D1"/>
    <w:rsid w:val="00DA3EE8"/>
    <w:rsid w:val="00DA698B"/>
    <w:rsid w:val="00DA7B2C"/>
    <w:rsid w:val="00DC6616"/>
    <w:rsid w:val="00DC7F30"/>
    <w:rsid w:val="00DD5EDA"/>
    <w:rsid w:val="00DD68B9"/>
    <w:rsid w:val="00DF61FC"/>
    <w:rsid w:val="00E00F02"/>
    <w:rsid w:val="00E03A38"/>
    <w:rsid w:val="00E07946"/>
    <w:rsid w:val="00E12D75"/>
    <w:rsid w:val="00E33B3E"/>
    <w:rsid w:val="00E4615C"/>
    <w:rsid w:val="00E47D9C"/>
    <w:rsid w:val="00E51EF6"/>
    <w:rsid w:val="00E53B4F"/>
    <w:rsid w:val="00E6373A"/>
    <w:rsid w:val="00E67C0A"/>
    <w:rsid w:val="00E745F9"/>
    <w:rsid w:val="00EA6E2B"/>
    <w:rsid w:val="00EC0FBE"/>
    <w:rsid w:val="00EC3F09"/>
    <w:rsid w:val="00EE0177"/>
    <w:rsid w:val="00EE1AD1"/>
    <w:rsid w:val="00EE289A"/>
    <w:rsid w:val="00F07ABE"/>
    <w:rsid w:val="00F14916"/>
    <w:rsid w:val="00F14FF3"/>
    <w:rsid w:val="00F17661"/>
    <w:rsid w:val="00F20FA7"/>
    <w:rsid w:val="00F31792"/>
    <w:rsid w:val="00F32140"/>
    <w:rsid w:val="00F449F1"/>
    <w:rsid w:val="00F62A73"/>
    <w:rsid w:val="00F65621"/>
    <w:rsid w:val="00F803A4"/>
    <w:rsid w:val="00F8422A"/>
    <w:rsid w:val="00F946D0"/>
    <w:rsid w:val="00FA10FE"/>
    <w:rsid w:val="00FA269E"/>
    <w:rsid w:val="00FA3E28"/>
    <w:rsid w:val="00FD541E"/>
    <w:rsid w:val="00FE0032"/>
    <w:rsid w:val="00FE6F04"/>
    <w:rsid w:val="00FF4333"/>
    <w:rsid w:val="00FF5F23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16E8F"/>
  <w15:chartTrackingRefBased/>
  <w15:docId w15:val="{4B488660-C9E8-4F0E-B9EE-6931743C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39E"/>
    <w:pPr>
      <w:widowControl w:val="0"/>
      <w:jc w:val="both"/>
    </w:pPr>
    <w:rPr>
      <w:rFonts w:ascii="Consolas" w:eastAsia="微软雅黑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0236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36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236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2A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2A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5F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5F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5F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5F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D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rsid w:val="002D3ECC"/>
    <w:rPr>
      <w:rFonts w:ascii="Consolas" w:eastAsia="微软雅黑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D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D3ECC"/>
    <w:rPr>
      <w:rFonts w:ascii="Consolas" w:eastAsia="微软雅黑" w:hAnsi="Consolas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F42A9"/>
    <w:rPr>
      <w:szCs w:val="18"/>
    </w:rPr>
  </w:style>
  <w:style w:type="character" w:customStyle="1" w:styleId="a8">
    <w:name w:val="批注框文本 字符"/>
    <w:link w:val="a7"/>
    <w:uiPriority w:val="99"/>
    <w:semiHidden/>
    <w:rsid w:val="007F42A9"/>
    <w:rPr>
      <w:sz w:val="18"/>
      <w:szCs w:val="18"/>
    </w:rPr>
  </w:style>
  <w:style w:type="character" w:customStyle="1" w:styleId="10">
    <w:name w:val="标题 1 字符"/>
    <w:link w:val="1"/>
    <w:uiPriority w:val="9"/>
    <w:rsid w:val="00D02363"/>
    <w:rPr>
      <w:rFonts w:ascii="Consolas" w:eastAsia="微软雅黑" w:hAnsi="Consolas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D02363"/>
    <w:rPr>
      <w:rFonts w:ascii="Consolas" w:eastAsia="微软雅黑" w:hAnsi="Consolas"/>
      <w:b/>
      <w:bCs/>
      <w:kern w:val="2"/>
      <w:sz w:val="30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7F42A9"/>
    <w:rPr>
      <w:rFonts w:ascii="宋体" w:eastAsia="宋体"/>
      <w:szCs w:val="18"/>
    </w:rPr>
  </w:style>
  <w:style w:type="character" w:customStyle="1" w:styleId="aa">
    <w:name w:val="文档结构图 字符"/>
    <w:link w:val="a9"/>
    <w:uiPriority w:val="99"/>
    <w:semiHidden/>
    <w:rsid w:val="007F42A9"/>
    <w:rPr>
      <w:rFonts w:ascii="宋体" w:eastAsia="宋体" w:hAnsi="Consolas"/>
      <w:sz w:val="18"/>
      <w:szCs w:val="18"/>
    </w:rPr>
  </w:style>
  <w:style w:type="character" w:customStyle="1" w:styleId="30">
    <w:name w:val="标题 3 字符"/>
    <w:link w:val="3"/>
    <w:uiPriority w:val="9"/>
    <w:rsid w:val="00D02363"/>
    <w:rPr>
      <w:rFonts w:ascii="Consolas" w:eastAsia="微软雅黑" w:hAnsi="Consolas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rsid w:val="007F42A9"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7F42A9"/>
    <w:rPr>
      <w:rFonts w:ascii="Consolas" w:eastAsia="微软雅黑" w:hAnsi="Consolas"/>
      <w:b/>
      <w:bCs/>
      <w:kern w:val="2"/>
      <w:sz w:val="24"/>
      <w:szCs w:val="28"/>
    </w:rPr>
  </w:style>
  <w:style w:type="paragraph" w:styleId="ab">
    <w:name w:val="Title"/>
    <w:basedOn w:val="a"/>
    <w:next w:val="a"/>
    <w:link w:val="ac"/>
    <w:uiPriority w:val="10"/>
    <w:qFormat/>
    <w:rsid w:val="002F3719"/>
    <w:pPr>
      <w:spacing w:before="240" w:after="60"/>
      <w:jc w:val="center"/>
      <w:outlineLvl w:val="0"/>
    </w:pPr>
    <w:rPr>
      <w:b/>
      <w:bCs/>
      <w:sz w:val="44"/>
      <w:szCs w:val="32"/>
    </w:rPr>
  </w:style>
  <w:style w:type="character" w:customStyle="1" w:styleId="ac">
    <w:name w:val="标题 字符"/>
    <w:link w:val="ab"/>
    <w:uiPriority w:val="10"/>
    <w:rsid w:val="002F3719"/>
    <w:rPr>
      <w:rFonts w:ascii="Consolas" w:eastAsia="微软雅黑" w:hAnsi="Consolas" w:cs="Times New Roman"/>
      <w:b/>
      <w:bCs/>
      <w:sz w:val="44"/>
      <w:szCs w:val="32"/>
    </w:rPr>
  </w:style>
  <w:style w:type="character" w:customStyle="1" w:styleId="60">
    <w:name w:val="标题 6 字符"/>
    <w:link w:val="6"/>
    <w:uiPriority w:val="9"/>
    <w:semiHidden/>
    <w:rsid w:val="00C535FE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C535FE"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C535FE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C535FE"/>
    <w:rPr>
      <w:rFonts w:ascii="Cambria" w:eastAsia="宋体" w:hAnsi="Cambria" w:cs="Times New Roman"/>
      <w:kern w:val="2"/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B003E0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B003E0"/>
    <w:rPr>
      <w:rFonts w:ascii="Consolas" w:eastAsia="微软雅黑" w:hAnsi="Consolas"/>
      <w:kern w:val="2"/>
      <w:sz w:val="21"/>
      <w:szCs w:val="22"/>
    </w:rPr>
  </w:style>
  <w:style w:type="character" w:styleId="af">
    <w:name w:val="annotation reference"/>
    <w:uiPriority w:val="99"/>
    <w:unhideWhenUsed/>
    <w:rsid w:val="00B003E0"/>
    <w:rPr>
      <w:sz w:val="21"/>
      <w:szCs w:val="21"/>
    </w:rPr>
  </w:style>
  <w:style w:type="paragraph" w:styleId="af0">
    <w:name w:val="List Paragraph"/>
    <w:basedOn w:val="a"/>
    <w:uiPriority w:val="34"/>
    <w:qFormat/>
    <w:rsid w:val="001725E2"/>
    <w:pPr>
      <w:ind w:firstLineChars="200" w:firstLine="420"/>
    </w:pPr>
  </w:style>
  <w:style w:type="paragraph" w:customStyle="1" w:styleId="af1">
    <w:name w:val="表格"/>
    <w:basedOn w:val="a"/>
    <w:qFormat/>
    <w:rsid w:val="008856E4"/>
    <w:pPr>
      <w:widowControl/>
      <w:spacing w:line="288" w:lineRule="auto"/>
    </w:pPr>
    <w:rPr>
      <w:rFonts w:ascii="Times New Roman" w:eastAsia="宋体" w:hAnsi="Times New Roman"/>
      <w:kern w:val="0"/>
      <w:szCs w:val="20"/>
    </w:rPr>
  </w:style>
  <w:style w:type="paragraph" w:styleId="af2">
    <w:name w:val="annotation subject"/>
    <w:basedOn w:val="ad"/>
    <w:next w:val="ad"/>
    <w:link w:val="af3"/>
    <w:uiPriority w:val="99"/>
    <w:semiHidden/>
    <w:unhideWhenUsed/>
    <w:rsid w:val="004A197E"/>
    <w:rPr>
      <w:b/>
      <w:bCs/>
    </w:rPr>
  </w:style>
  <w:style w:type="character" w:customStyle="1" w:styleId="af3">
    <w:name w:val="批注主题 字符"/>
    <w:basedOn w:val="ae"/>
    <w:link w:val="af2"/>
    <w:uiPriority w:val="99"/>
    <w:semiHidden/>
    <w:rsid w:val="004A197E"/>
    <w:rPr>
      <w:rFonts w:ascii="Consolas" w:eastAsia="微软雅黑" w:hAnsi="Consolas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hare\Dropbox\Documents\Template\enfo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EAAFE-BE84-4179-9CB3-846999A7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enfo8.dot</Template>
  <TotalTime>322</TotalTime>
  <Pages>27</Pages>
  <Words>2940</Words>
  <Characters>16761</Characters>
  <Application>Microsoft Office Word</Application>
  <DocSecurity>0</DocSecurity>
  <Lines>139</Lines>
  <Paragraphs>39</Paragraphs>
  <ScaleCrop>false</ScaleCrop>
  <Company>enfo</Company>
  <LinksUpToDate>false</LinksUpToDate>
  <CharactersWithSpaces>19662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 shen</dc:creator>
  <cp:keywords/>
  <cp:lastModifiedBy>shen kl</cp:lastModifiedBy>
  <cp:revision>84</cp:revision>
  <dcterms:created xsi:type="dcterms:W3CDTF">2020-03-24T05:44:00Z</dcterms:created>
  <dcterms:modified xsi:type="dcterms:W3CDTF">2020-03-27T06:43:00Z</dcterms:modified>
</cp:coreProperties>
</file>